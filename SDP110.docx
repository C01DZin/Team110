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F4FAF" w14:textId="77777777" w:rsidR="00463F03" w:rsidRDefault="003A4FE8">
      <w:pPr>
        <w:jc w:val="center"/>
        <w:rPr>
          <w:rFonts w:ascii="黑体" w:eastAsia="黑体" w:hAnsi="黑体"/>
          <w:b/>
          <w:sz w:val="52"/>
          <w:szCs w:val="52"/>
        </w:rPr>
      </w:pPr>
      <w:r>
        <w:rPr>
          <w:rFonts w:ascii="黑体" w:eastAsia="黑体" w:hAnsi="黑体" w:hint="eastAsia"/>
          <w:b/>
          <w:sz w:val="52"/>
          <w:szCs w:val="52"/>
        </w:rPr>
        <w:t>家庭报警装置</w:t>
      </w:r>
    </w:p>
    <w:p w14:paraId="74D0A6CA" w14:textId="77777777" w:rsidR="00463F03" w:rsidRDefault="003A4FE8">
      <w:pPr>
        <w:jc w:val="center"/>
        <w:rPr>
          <w:rFonts w:eastAsia="黑体"/>
          <w:b/>
          <w:sz w:val="48"/>
          <w:szCs w:val="48"/>
        </w:rPr>
      </w:pPr>
      <w:r>
        <w:rPr>
          <w:rFonts w:eastAsia="黑体" w:hint="eastAsia"/>
          <w:b/>
          <w:sz w:val="48"/>
          <w:szCs w:val="48"/>
        </w:rPr>
        <w:t>开发计划</w:t>
      </w:r>
    </w:p>
    <w:p w14:paraId="039B98C2" w14:textId="77777777" w:rsidR="00463F03" w:rsidRDefault="003A4FE8">
      <w:pPr>
        <w:jc w:val="center"/>
        <w:rPr>
          <w:rFonts w:eastAsia="黑体"/>
          <w:b/>
          <w:sz w:val="32"/>
        </w:rPr>
      </w:pPr>
      <w:r>
        <w:rPr>
          <w:rFonts w:eastAsia="黑体" w:hint="eastAsia"/>
          <w:b/>
          <w:sz w:val="48"/>
          <w:szCs w:val="48"/>
        </w:rPr>
        <w:t>SDP110</w:t>
      </w:r>
    </w:p>
    <w:p w14:paraId="03400A3F" w14:textId="77777777" w:rsidR="00463F03" w:rsidRDefault="003A4FE8">
      <w:pPr>
        <w:jc w:val="center"/>
        <w:rPr>
          <w:rFonts w:ascii="黑体" w:eastAsia="黑体" w:hAnsi="黑体"/>
          <w:b/>
          <w:sz w:val="52"/>
          <w:szCs w:val="52"/>
        </w:rPr>
      </w:pPr>
      <w:r>
        <w:rPr>
          <w:rFonts w:ascii="黑体" w:eastAsia="黑体" w:hAnsi="黑体" w:hint="eastAsia"/>
          <w:b/>
          <w:sz w:val="52"/>
          <w:szCs w:val="52"/>
        </w:rPr>
        <w:t>v</w:t>
      </w:r>
      <w:r>
        <w:rPr>
          <w:rFonts w:ascii="黑体" w:eastAsia="黑体" w:hAnsi="黑体"/>
          <w:b/>
          <w:sz w:val="52"/>
          <w:szCs w:val="52"/>
        </w:rPr>
        <w:t>1.</w:t>
      </w:r>
      <w:commentRangeStart w:id="0"/>
      <w:r>
        <w:rPr>
          <w:rFonts w:ascii="黑体" w:eastAsia="黑体" w:hAnsi="黑体"/>
          <w:b/>
          <w:sz w:val="52"/>
          <w:szCs w:val="52"/>
        </w:rPr>
        <w:t>0</w:t>
      </w:r>
      <w:commentRangeEnd w:id="0"/>
      <w:r w:rsidR="005D2281">
        <w:rPr>
          <w:rStyle w:val="ad"/>
        </w:rPr>
        <w:commentReference w:id="0"/>
      </w:r>
    </w:p>
    <w:p w14:paraId="4AD5B61A" w14:textId="77777777" w:rsidR="00463F03" w:rsidRDefault="00463F03">
      <w:pPr>
        <w:jc w:val="center"/>
        <w:rPr>
          <w:rFonts w:eastAsia="黑体"/>
          <w:sz w:val="32"/>
        </w:rPr>
      </w:pPr>
    </w:p>
    <w:p w14:paraId="03B7EB87" w14:textId="77777777" w:rsidR="00463F03" w:rsidRDefault="003A4FE8">
      <w:pPr>
        <w:jc w:val="center"/>
      </w:pPr>
      <w: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3"/>
        <w:gridCol w:w="5567"/>
      </w:tblGrid>
      <w:tr w:rsidR="00463F03" w14:paraId="0DE518FD" w14:textId="77777777">
        <w:trPr>
          <w:jc w:val="center"/>
        </w:trPr>
        <w:tc>
          <w:tcPr>
            <w:tcW w:w="1398" w:type="dxa"/>
            <w:vAlign w:val="center"/>
          </w:tcPr>
          <w:p w14:paraId="41D3499F" w14:textId="77777777" w:rsidR="00463F03" w:rsidRDefault="003A4FE8">
            <w:pPr>
              <w:jc w:val="center"/>
              <w:rPr>
                <w:rFonts w:eastAsia="楷体_GB2312"/>
                <w:szCs w:val="21"/>
              </w:rPr>
            </w:pPr>
            <w:r>
              <w:rPr>
                <w:rFonts w:eastAsia="楷体_GB2312" w:hint="eastAsia"/>
                <w:szCs w:val="21"/>
              </w:rPr>
              <w:t>小组名称</w:t>
            </w:r>
          </w:p>
        </w:tc>
        <w:tc>
          <w:tcPr>
            <w:tcW w:w="7100" w:type="dxa"/>
            <w:gridSpan w:val="2"/>
            <w:vAlign w:val="center"/>
          </w:tcPr>
          <w:p w14:paraId="61BC3FB6" w14:textId="77777777" w:rsidR="00463F03" w:rsidRDefault="00463F03">
            <w:pPr>
              <w:jc w:val="center"/>
              <w:rPr>
                <w:rFonts w:eastAsia="楷体_GB2312"/>
                <w:szCs w:val="21"/>
              </w:rPr>
            </w:pPr>
          </w:p>
        </w:tc>
      </w:tr>
      <w:tr w:rsidR="00463F03" w14:paraId="0A53A25B" w14:textId="77777777">
        <w:trPr>
          <w:jc w:val="center"/>
        </w:trPr>
        <w:tc>
          <w:tcPr>
            <w:tcW w:w="1398" w:type="dxa"/>
            <w:vAlign w:val="center"/>
          </w:tcPr>
          <w:p w14:paraId="28FC5CA8" w14:textId="77777777" w:rsidR="00463F03" w:rsidRDefault="003A4FE8">
            <w:pPr>
              <w:jc w:val="center"/>
              <w:rPr>
                <w:rFonts w:eastAsia="楷体_GB2312"/>
                <w:szCs w:val="21"/>
              </w:rPr>
            </w:pPr>
            <w:r>
              <w:rPr>
                <w:rFonts w:eastAsia="楷体_GB2312" w:hint="eastAsia"/>
                <w:szCs w:val="21"/>
              </w:rPr>
              <w:t>学号</w:t>
            </w:r>
          </w:p>
        </w:tc>
        <w:tc>
          <w:tcPr>
            <w:tcW w:w="1533" w:type="dxa"/>
            <w:vAlign w:val="center"/>
          </w:tcPr>
          <w:p w14:paraId="747B5C17" w14:textId="77777777" w:rsidR="00463F03" w:rsidRDefault="003A4FE8">
            <w:pPr>
              <w:jc w:val="center"/>
              <w:rPr>
                <w:rFonts w:eastAsia="楷体_GB2312"/>
                <w:szCs w:val="21"/>
              </w:rPr>
            </w:pPr>
            <w:r>
              <w:rPr>
                <w:rFonts w:eastAsia="楷体_GB2312" w:hint="eastAsia"/>
                <w:szCs w:val="21"/>
              </w:rPr>
              <w:t>姓名</w:t>
            </w:r>
          </w:p>
        </w:tc>
        <w:tc>
          <w:tcPr>
            <w:tcW w:w="5567" w:type="dxa"/>
            <w:vAlign w:val="center"/>
          </w:tcPr>
          <w:p w14:paraId="3B88CE00" w14:textId="77777777" w:rsidR="00463F03" w:rsidRDefault="003A4FE8">
            <w:pPr>
              <w:jc w:val="center"/>
              <w:rPr>
                <w:rFonts w:eastAsia="楷体_GB2312"/>
                <w:szCs w:val="21"/>
              </w:rPr>
            </w:pPr>
            <w:r>
              <w:rPr>
                <w:rFonts w:eastAsia="楷体_GB2312" w:hint="eastAsia"/>
                <w:szCs w:val="21"/>
              </w:rPr>
              <w:t>本文档中主要承担的工作内容</w:t>
            </w:r>
          </w:p>
        </w:tc>
      </w:tr>
      <w:tr w:rsidR="00463F03" w14:paraId="1FAEEFCF" w14:textId="77777777">
        <w:trPr>
          <w:jc w:val="center"/>
        </w:trPr>
        <w:tc>
          <w:tcPr>
            <w:tcW w:w="1398" w:type="dxa"/>
          </w:tcPr>
          <w:p w14:paraId="4588340E" w14:textId="77777777" w:rsidR="00463F03" w:rsidRDefault="003A4FE8">
            <w:pPr>
              <w:spacing w:beforeLines="50" w:before="156" w:line="240" w:lineRule="auto"/>
            </w:pPr>
            <w:r>
              <w:rPr>
                <w:rFonts w:hint="eastAsia"/>
              </w:rPr>
              <w:t>平源</w:t>
            </w:r>
          </w:p>
        </w:tc>
        <w:tc>
          <w:tcPr>
            <w:tcW w:w="1533" w:type="dxa"/>
          </w:tcPr>
          <w:p w14:paraId="1541E35E" w14:textId="77777777" w:rsidR="00463F03" w:rsidRDefault="003A4FE8">
            <w:pPr>
              <w:spacing w:beforeLines="50" w:before="156" w:line="240" w:lineRule="auto"/>
            </w:pPr>
            <w:r>
              <w:rPr>
                <w:rFonts w:hint="eastAsia"/>
              </w:rPr>
              <w:t>16061128</w:t>
            </w:r>
          </w:p>
        </w:tc>
        <w:tc>
          <w:tcPr>
            <w:tcW w:w="5567" w:type="dxa"/>
          </w:tcPr>
          <w:p w14:paraId="1BBC3E4E" w14:textId="79CA6CDB" w:rsidR="00463F03" w:rsidRDefault="00F64B74">
            <w:r>
              <w:rPr>
                <w:rFonts w:hint="eastAsia"/>
              </w:rPr>
              <w:t>完成项目概要与成员分工</w:t>
            </w:r>
          </w:p>
        </w:tc>
      </w:tr>
      <w:tr w:rsidR="00463F03" w14:paraId="12772F08" w14:textId="77777777">
        <w:trPr>
          <w:jc w:val="center"/>
        </w:trPr>
        <w:tc>
          <w:tcPr>
            <w:tcW w:w="1398" w:type="dxa"/>
          </w:tcPr>
          <w:p w14:paraId="153297E4" w14:textId="77777777" w:rsidR="00463F03" w:rsidRDefault="003A4FE8">
            <w:pPr>
              <w:spacing w:beforeLines="50" w:before="156" w:line="240" w:lineRule="auto"/>
            </w:pPr>
            <w:r>
              <w:rPr>
                <w:rFonts w:hint="eastAsia"/>
              </w:rPr>
              <w:t>杨昌霖</w:t>
            </w:r>
          </w:p>
        </w:tc>
        <w:tc>
          <w:tcPr>
            <w:tcW w:w="1533" w:type="dxa"/>
          </w:tcPr>
          <w:p w14:paraId="50F9C870" w14:textId="77777777" w:rsidR="00463F03" w:rsidRDefault="003A4FE8">
            <w:pPr>
              <w:spacing w:beforeLines="50" w:before="156" w:line="240" w:lineRule="auto"/>
            </w:pPr>
            <w:r>
              <w:rPr>
                <w:rFonts w:hint="eastAsia"/>
              </w:rPr>
              <w:t>16061147</w:t>
            </w:r>
          </w:p>
        </w:tc>
        <w:tc>
          <w:tcPr>
            <w:tcW w:w="5567" w:type="dxa"/>
          </w:tcPr>
          <w:p w14:paraId="198B5CE3" w14:textId="15282FE9" w:rsidR="00463F03" w:rsidRDefault="00F64B74">
            <w:r>
              <w:rPr>
                <w:rFonts w:hint="eastAsia"/>
              </w:rPr>
              <w:t>项目计划、进度设定</w:t>
            </w:r>
          </w:p>
        </w:tc>
      </w:tr>
      <w:tr w:rsidR="00463F03" w14:paraId="06AB2B92" w14:textId="77777777">
        <w:trPr>
          <w:jc w:val="center"/>
        </w:trPr>
        <w:tc>
          <w:tcPr>
            <w:tcW w:w="1398" w:type="dxa"/>
          </w:tcPr>
          <w:p w14:paraId="01541316" w14:textId="77777777" w:rsidR="00463F03" w:rsidRDefault="003A4FE8">
            <w:r>
              <w:rPr>
                <w:rFonts w:hint="eastAsia"/>
              </w:rPr>
              <w:t>费越</w:t>
            </w:r>
          </w:p>
        </w:tc>
        <w:tc>
          <w:tcPr>
            <w:tcW w:w="1533" w:type="dxa"/>
          </w:tcPr>
          <w:p w14:paraId="116CE9EB" w14:textId="77777777" w:rsidR="00463F03" w:rsidRDefault="003A4FE8">
            <w:r>
              <w:rPr>
                <w:rFonts w:hint="eastAsia"/>
              </w:rPr>
              <w:t>16061172</w:t>
            </w:r>
          </w:p>
        </w:tc>
        <w:tc>
          <w:tcPr>
            <w:tcW w:w="5567" w:type="dxa"/>
          </w:tcPr>
          <w:p w14:paraId="1A569552" w14:textId="69540D0C" w:rsidR="00463F03" w:rsidRDefault="00F64B74">
            <w:r>
              <w:rPr>
                <w:rFonts w:hint="eastAsia"/>
              </w:rPr>
              <w:t>项目计划、示意图绘制</w:t>
            </w:r>
          </w:p>
        </w:tc>
      </w:tr>
      <w:tr w:rsidR="00463F03" w14:paraId="4E3F0404" w14:textId="77777777">
        <w:trPr>
          <w:jc w:val="center"/>
        </w:trPr>
        <w:tc>
          <w:tcPr>
            <w:tcW w:w="1398" w:type="dxa"/>
          </w:tcPr>
          <w:p w14:paraId="6FB3216B" w14:textId="77777777" w:rsidR="00463F03" w:rsidRDefault="003A4FE8">
            <w:r>
              <w:rPr>
                <w:rFonts w:hint="eastAsia"/>
              </w:rPr>
              <w:t>路瑶</w:t>
            </w:r>
          </w:p>
        </w:tc>
        <w:tc>
          <w:tcPr>
            <w:tcW w:w="1533" w:type="dxa"/>
          </w:tcPr>
          <w:p w14:paraId="4615EFDB" w14:textId="77777777" w:rsidR="00463F03" w:rsidRDefault="003A4FE8">
            <w:r>
              <w:rPr>
                <w:rFonts w:hint="eastAsia"/>
              </w:rPr>
              <w:t>16061205</w:t>
            </w:r>
          </w:p>
        </w:tc>
        <w:tc>
          <w:tcPr>
            <w:tcW w:w="5567" w:type="dxa"/>
          </w:tcPr>
          <w:p w14:paraId="529F8F08" w14:textId="41B804A5" w:rsidR="00463F03" w:rsidRDefault="00F64B74">
            <w:r>
              <w:rPr>
                <w:rFonts w:hint="eastAsia"/>
              </w:rPr>
              <w:t>各次文档修改的审核</w:t>
            </w:r>
          </w:p>
        </w:tc>
      </w:tr>
      <w:tr w:rsidR="00463F03" w14:paraId="13D8E6AB" w14:textId="77777777">
        <w:trPr>
          <w:jc w:val="center"/>
        </w:trPr>
        <w:tc>
          <w:tcPr>
            <w:tcW w:w="1398" w:type="dxa"/>
          </w:tcPr>
          <w:p w14:paraId="6289ECAF" w14:textId="77777777" w:rsidR="00463F03" w:rsidRDefault="003A4FE8">
            <w:r>
              <w:rPr>
                <w:rFonts w:hint="eastAsia"/>
              </w:rPr>
              <w:t>周萌</w:t>
            </w:r>
          </w:p>
        </w:tc>
        <w:tc>
          <w:tcPr>
            <w:tcW w:w="1533" w:type="dxa"/>
          </w:tcPr>
          <w:p w14:paraId="6049F09B" w14:textId="77777777" w:rsidR="00463F03" w:rsidRDefault="003A4FE8">
            <w:r>
              <w:rPr>
                <w:rFonts w:hint="eastAsia"/>
              </w:rPr>
              <w:t>16061198</w:t>
            </w:r>
          </w:p>
        </w:tc>
        <w:tc>
          <w:tcPr>
            <w:tcW w:w="5567" w:type="dxa"/>
          </w:tcPr>
          <w:p w14:paraId="0FA04DE4" w14:textId="0BEB8EF2" w:rsidR="00463F03" w:rsidRDefault="00F64B74">
            <w:r>
              <w:rPr>
                <w:rFonts w:hint="eastAsia"/>
              </w:rPr>
              <w:t>文档修订、丰富、完善</w:t>
            </w:r>
          </w:p>
        </w:tc>
      </w:tr>
    </w:tbl>
    <w:p w14:paraId="0315E280" w14:textId="77777777" w:rsidR="00463F03" w:rsidRDefault="00463F03">
      <w:pPr>
        <w:jc w:val="center"/>
        <w:rPr>
          <w:rFonts w:eastAsia="黑体"/>
          <w:sz w:val="28"/>
          <w:szCs w:val="28"/>
        </w:rPr>
      </w:pPr>
    </w:p>
    <w:p w14:paraId="799EFAB3" w14:textId="77777777" w:rsidR="00463F03" w:rsidRDefault="00463F03">
      <w:pPr>
        <w:jc w:val="center"/>
        <w:rPr>
          <w:rFonts w:eastAsia="黑体"/>
          <w:sz w:val="28"/>
          <w:szCs w:val="28"/>
        </w:rPr>
      </w:pPr>
    </w:p>
    <w:p w14:paraId="630499B1" w14:textId="77777777" w:rsidR="00463F03" w:rsidRDefault="003A4FE8">
      <w:pPr>
        <w:jc w:val="center"/>
        <w:rPr>
          <w:rFonts w:eastAsia="黑体"/>
          <w:sz w:val="28"/>
          <w:szCs w:val="28"/>
        </w:rPr>
      </w:pPr>
      <w:r>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463F03" w14:paraId="4154BF80" w14:textId="77777777">
        <w:trPr>
          <w:jc w:val="center"/>
        </w:trPr>
        <w:tc>
          <w:tcPr>
            <w:tcW w:w="794" w:type="dxa"/>
          </w:tcPr>
          <w:p w14:paraId="42890506" w14:textId="77777777" w:rsidR="00463F03" w:rsidRDefault="003A4FE8">
            <w:pPr>
              <w:jc w:val="center"/>
              <w:rPr>
                <w:rFonts w:eastAsia="楷体_GB2312"/>
                <w:szCs w:val="21"/>
              </w:rPr>
            </w:pPr>
            <w:r>
              <w:rPr>
                <w:rFonts w:eastAsia="楷体_GB2312" w:hint="eastAsia"/>
                <w:szCs w:val="21"/>
              </w:rPr>
              <w:t>版本</w:t>
            </w:r>
          </w:p>
        </w:tc>
        <w:tc>
          <w:tcPr>
            <w:tcW w:w="1260" w:type="dxa"/>
          </w:tcPr>
          <w:p w14:paraId="1D929C56" w14:textId="77777777" w:rsidR="00463F03" w:rsidRDefault="003A4FE8">
            <w:pPr>
              <w:jc w:val="center"/>
              <w:rPr>
                <w:rFonts w:eastAsia="楷体_GB2312"/>
                <w:szCs w:val="21"/>
              </w:rPr>
            </w:pPr>
            <w:r>
              <w:rPr>
                <w:rFonts w:eastAsia="楷体_GB2312" w:hint="eastAsia"/>
                <w:szCs w:val="21"/>
              </w:rPr>
              <w:t>提交日期</w:t>
            </w:r>
          </w:p>
        </w:tc>
        <w:tc>
          <w:tcPr>
            <w:tcW w:w="2160" w:type="dxa"/>
          </w:tcPr>
          <w:p w14:paraId="1C844AF6" w14:textId="77777777" w:rsidR="00463F03" w:rsidRDefault="003A4FE8">
            <w:pPr>
              <w:jc w:val="center"/>
              <w:rPr>
                <w:rFonts w:eastAsia="楷体_GB2312"/>
                <w:szCs w:val="21"/>
              </w:rPr>
            </w:pPr>
            <w:r>
              <w:rPr>
                <w:rFonts w:eastAsia="楷体_GB2312" w:hint="eastAsia"/>
                <w:szCs w:val="21"/>
              </w:rPr>
              <w:t>主要编制人</w:t>
            </w:r>
          </w:p>
        </w:tc>
        <w:tc>
          <w:tcPr>
            <w:tcW w:w="1095" w:type="dxa"/>
          </w:tcPr>
          <w:p w14:paraId="1A3C904B" w14:textId="77777777" w:rsidR="00463F03" w:rsidRDefault="003A4FE8">
            <w:pPr>
              <w:jc w:val="center"/>
              <w:rPr>
                <w:rFonts w:eastAsia="楷体_GB2312"/>
                <w:szCs w:val="21"/>
              </w:rPr>
            </w:pPr>
            <w:r>
              <w:rPr>
                <w:rFonts w:eastAsia="楷体_GB2312" w:hint="eastAsia"/>
                <w:szCs w:val="21"/>
              </w:rPr>
              <w:t>审核人</w:t>
            </w:r>
          </w:p>
        </w:tc>
        <w:tc>
          <w:tcPr>
            <w:tcW w:w="3045" w:type="dxa"/>
          </w:tcPr>
          <w:p w14:paraId="20784751" w14:textId="77777777" w:rsidR="00463F03" w:rsidRDefault="003A4FE8">
            <w:pPr>
              <w:jc w:val="center"/>
              <w:rPr>
                <w:rFonts w:eastAsia="楷体_GB2312"/>
                <w:szCs w:val="21"/>
              </w:rPr>
            </w:pPr>
            <w:r>
              <w:rPr>
                <w:rFonts w:eastAsia="楷体_GB2312" w:hint="eastAsia"/>
                <w:szCs w:val="21"/>
              </w:rPr>
              <w:t>版本说明</w:t>
            </w:r>
          </w:p>
        </w:tc>
      </w:tr>
      <w:tr w:rsidR="00463F03" w14:paraId="6AAA04D0" w14:textId="77777777">
        <w:trPr>
          <w:jc w:val="center"/>
        </w:trPr>
        <w:tc>
          <w:tcPr>
            <w:tcW w:w="794" w:type="dxa"/>
          </w:tcPr>
          <w:p w14:paraId="6B435981" w14:textId="77777777" w:rsidR="00463F03" w:rsidRDefault="003A4FE8">
            <w:r>
              <w:rPr>
                <w:rFonts w:hint="eastAsia"/>
              </w:rPr>
              <w:t>V1.1</w:t>
            </w:r>
          </w:p>
        </w:tc>
        <w:tc>
          <w:tcPr>
            <w:tcW w:w="1260" w:type="dxa"/>
          </w:tcPr>
          <w:p w14:paraId="11CD990F" w14:textId="77777777" w:rsidR="00463F03" w:rsidRDefault="003A4FE8">
            <w:r>
              <w:rPr>
                <w:rFonts w:hint="eastAsia"/>
              </w:rPr>
              <w:t>3.9</w:t>
            </w:r>
          </w:p>
        </w:tc>
        <w:tc>
          <w:tcPr>
            <w:tcW w:w="2160" w:type="dxa"/>
          </w:tcPr>
          <w:p w14:paraId="17759D35" w14:textId="77777777" w:rsidR="00463F03" w:rsidRDefault="003A4FE8">
            <w:r>
              <w:rPr>
                <w:rFonts w:hint="eastAsia"/>
              </w:rPr>
              <w:t>平源</w:t>
            </w:r>
          </w:p>
        </w:tc>
        <w:tc>
          <w:tcPr>
            <w:tcW w:w="1095" w:type="dxa"/>
          </w:tcPr>
          <w:p w14:paraId="161CBC0B" w14:textId="77777777" w:rsidR="00463F03" w:rsidRDefault="003A4FE8">
            <w:r>
              <w:rPr>
                <w:rFonts w:hint="eastAsia"/>
              </w:rPr>
              <w:t>路瑶</w:t>
            </w:r>
          </w:p>
        </w:tc>
        <w:tc>
          <w:tcPr>
            <w:tcW w:w="3045" w:type="dxa"/>
          </w:tcPr>
          <w:p w14:paraId="6766B7E7" w14:textId="10B30CEB" w:rsidR="00463F03" w:rsidRDefault="00F64B74">
            <w:r>
              <w:rPr>
                <w:rFonts w:hint="eastAsia"/>
              </w:rPr>
              <w:t>完成项目概要与成员分工</w:t>
            </w:r>
          </w:p>
        </w:tc>
      </w:tr>
      <w:tr w:rsidR="00463F03" w14:paraId="40FC426A" w14:textId="77777777">
        <w:trPr>
          <w:jc w:val="center"/>
        </w:trPr>
        <w:tc>
          <w:tcPr>
            <w:tcW w:w="794" w:type="dxa"/>
          </w:tcPr>
          <w:p w14:paraId="17878EFC" w14:textId="77777777" w:rsidR="00463F03" w:rsidRDefault="003A4FE8">
            <w:r>
              <w:rPr>
                <w:rFonts w:hint="eastAsia"/>
              </w:rPr>
              <w:t>V1.2</w:t>
            </w:r>
          </w:p>
        </w:tc>
        <w:tc>
          <w:tcPr>
            <w:tcW w:w="1260" w:type="dxa"/>
          </w:tcPr>
          <w:p w14:paraId="468510D8" w14:textId="77777777" w:rsidR="00463F03" w:rsidRDefault="003A4FE8">
            <w:r>
              <w:rPr>
                <w:rFonts w:hint="eastAsia"/>
              </w:rPr>
              <w:t>3.9</w:t>
            </w:r>
          </w:p>
        </w:tc>
        <w:tc>
          <w:tcPr>
            <w:tcW w:w="2160" w:type="dxa"/>
          </w:tcPr>
          <w:p w14:paraId="79E40A41" w14:textId="77777777" w:rsidR="00463F03" w:rsidRDefault="003A4FE8">
            <w:r>
              <w:rPr>
                <w:rFonts w:hint="eastAsia"/>
              </w:rPr>
              <w:t>杨昌霖</w:t>
            </w:r>
          </w:p>
        </w:tc>
        <w:tc>
          <w:tcPr>
            <w:tcW w:w="1095" w:type="dxa"/>
          </w:tcPr>
          <w:p w14:paraId="3C6A4D02" w14:textId="77777777" w:rsidR="00463F03" w:rsidRDefault="003A4FE8">
            <w:r>
              <w:rPr>
                <w:rFonts w:hint="eastAsia"/>
              </w:rPr>
              <w:t>路瑶</w:t>
            </w:r>
          </w:p>
        </w:tc>
        <w:tc>
          <w:tcPr>
            <w:tcW w:w="3045" w:type="dxa"/>
          </w:tcPr>
          <w:p w14:paraId="5519270F" w14:textId="4C147864" w:rsidR="00463F03" w:rsidRDefault="00F64B74">
            <w:r>
              <w:rPr>
                <w:rFonts w:hint="eastAsia"/>
              </w:rPr>
              <w:t>项目计划、进度设定</w:t>
            </w:r>
          </w:p>
        </w:tc>
      </w:tr>
      <w:tr w:rsidR="00463F03" w14:paraId="695D0F9C" w14:textId="77777777">
        <w:trPr>
          <w:jc w:val="center"/>
        </w:trPr>
        <w:tc>
          <w:tcPr>
            <w:tcW w:w="794" w:type="dxa"/>
          </w:tcPr>
          <w:p w14:paraId="288CBFCA" w14:textId="77777777" w:rsidR="00463F03" w:rsidRDefault="003A4FE8">
            <w:r>
              <w:rPr>
                <w:rFonts w:hint="eastAsia"/>
              </w:rPr>
              <w:t>V1.3</w:t>
            </w:r>
          </w:p>
        </w:tc>
        <w:tc>
          <w:tcPr>
            <w:tcW w:w="1260" w:type="dxa"/>
          </w:tcPr>
          <w:p w14:paraId="3AA675B6" w14:textId="77777777" w:rsidR="00463F03" w:rsidRDefault="003A4FE8">
            <w:r>
              <w:rPr>
                <w:rFonts w:hint="eastAsia"/>
              </w:rPr>
              <w:t>3.10</w:t>
            </w:r>
          </w:p>
        </w:tc>
        <w:tc>
          <w:tcPr>
            <w:tcW w:w="2160" w:type="dxa"/>
          </w:tcPr>
          <w:p w14:paraId="1EFE8BFB" w14:textId="77777777" w:rsidR="00463F03" w:rsidRDefault="003A4FE8">
            <w:r>
              <w:rPr>
                <w:rFonts w:hint="eastAsia"/>
              </w:rPr>
              <w:t>费越</w:t>
            </w:r>
          </w:p>
        </w:tc>
        <w:tc>
          <w:tcPr>
            <w:tcW w:w="1095" w:type="dxa"/>
          </w:tcPr>
          <w:p w14:paraId="264CCCE4" w14:textId="77777777" w:rsidR="00463F03" w:rsidRDefault="003A4FE8">
            <w:r>
              <w:rPr>
                <w:rFonts w:hint="eastAsia"/>
              </w:rPr>
              <w:t>路瑶</w:t>
            </w:r>
          </w:p>
        </w:tc>
        <w:tc>
          <w:tcPr>
            <w:tcW w:w="3045" w:type="dxa"/>
          </w:tcPr>
          <w:p w14:paraId="6B5CFCD9" w14:textId="6492E548" w:rsidR="00463F03" w:rsidRDefault="00F64B74">
            <w:r>
              <w:rPr>
                <w:rFonts w:hint="eastAsia"/>
              </w:rPr>
              <w:t>项目计划、示意图绘制</w:t>
            </w:r>
          </w:p>
        </w:tc>
      </w:tr>
      <w:tr w:rsidR="00463F03" w14:paraId="652A2914" w14:textId="77777777">
        <w:trPr>
          <w:jc w:val="center"/>
        </w:trPr>
        <w:tc>
          <w:tcPr>
            <w:tcW w:w="794" w:type="dxa"/>
          </w:tcPr>
          <w:p w14:paraId="322CBA66" w14:textId="77777777" w:rsidR="00463F03" w:rsidRDefault="003A4FE8">
            <w:r>
              <w:rPr>
                <w:rFonts w:hint="eastAsia"/>
              </w:rPr>
              <w:t>V1.4</w:t>
            </w:r>
          </w:p>
        </w:tc>
        <w:tc>
          <w:tcPr>
            <w:tcW w:w="1260" w:type="dxa"/>
          </w:tcPr>
          <w:p w14:paraId="78F7B604" w14:textId="77777777" w:rsidR="00463F03" w:rsidRDefault="003A4FE8">
            <w:r>
              <w:rPr>
                <w:rFonts w:hint="eastAsia"/>
              </w:rPr>
              <w:t>3.10</w:t>
            </w:r>
          </w:p>
        </w:tc>
        <w:tc>
          <w:tcPr>
            <w:tcW w:w="2160" w:type="dxa"/>
          </w:tcPr>
          <w:p w14:paraId="520EA4EC" w14:textId="77777777" w:rsidR="00463F03" w:rsidRDefault="003A4FE8">
            <w:r>
              <w:rPr>
                <w:rFonts w:hint="eastAsia"/>
              </w:rPr>
              <w:t>周萌</w:t>
            </w:r>
          </w:p>
        </w:tc>
        <w:tc>
          <w:tcPr>
            <w:tcW w:w="1095" w:type="dxa"/>
          </w:tcPr>
          <w:p w14:paraId="16D9DA1D" w14:textId="77777777" w:rsidR="00463F03" w:rsidRDefault="003A4FE8">
            <w:r>
              <w:rPr>
                <w:rFonts w:hint="eastAsia"/>
              </w:rPr>
              <w:t>路瑶</w:t>
            </w:r>
          </w:p>
        </w:tc>
        <w:tc>
          <w:tcPr>
            <w:tcW w:w="3045" w:type="dxa"/>
          </w:tcPr>
          <w:p w14:paraId="3E913EFC" w14:textId="3A513161" w:rsidR="00463F03" w:rsidRDefault="00F64B74">
            <w:r>
              <w:rPr>
                <w:rFonts w:hint="eastAsia"/>
              </w:rPr>
              <w:t>文档修订、丰富、完善</w:t>
            </w:r>
          </w:p>
        </w:tc>
      </w:tr>
      <w:tr w:rsidR="00463F03" w14:paraId="1A48F8A8" w14:textId="77777777">
        <w:trPr>
          <w:jc w:val="center"/>
        </w:trPr>
        <w:tc>
          <w:tcPr>
            <w:tcW w:w="794" w:type="dxa"/>
          </w:tcPr>
          <w:p w14:paraId="1D76D4CF" w14:textId="77777777" w:rsidR="00463F03" w:rsidRDefault="00463F03"/>
        </w:tc>
        <w:tc>
          <w:tcPr>
            <w:tcW w:w="1260" w:type="dxa"/>
          </w:tcPr>
          <w:p w14:paraId="72CEDC4B" w14:textId="77777777" w:rsidR="00463F03" w:rsidRDefault="00463F03"/>
        </w:tc>
        <w:tc>
          <w:tcPr>
            <w:tcW w:w="2160" w:type="dxa"/>
          </w:tcPr>
          <w:p w14:paraId="04E613F3" w14:textId="77777777" w:rsidR="00463F03" w:rsidRDefault="00463F03"/>
        </w:tc>
        <w:tc>
          <w:tcPr>
            <w:tcW w:w="1095" w:type="dxa"/>
          </w:tcPr>
          <w:p w14:paraId="0997F792" w14:textId="77777777" w:rsidR="00463F03" w:rsidRDefault="00463F03"/>
        </w:tc>
        <w:tc>
          <w:tcPr>
            <w:tcW w:w="3045" w:type="dxa"/>
          </w:tcPr>
          <w:p w14:paraId="2601488C" w14:textId="77777777" w:rsidR="00463F03" w:rsidRDefault="00463F03"/>
        </w:tc>
      </w:tr>
      <w:tr w:rsidR="00463F03" w14:paraId="042FED98" w14:textId="77777777">
        <w:trPr>
          <w:jc w:val="center"/>
        </w:trPr>
        <w:tc>
          <w:tcPr>
            <w:tcW w:w="794" w:type="dxa"/>
          </w:tcPr>
          <w:p w14:paraId="7C77F7AE" w14:textId="77777777" w:rsidR="00463F03" w:rsidRDefault="00463F03"/>
        </w:tc>
        <w:tc>
          <w:tcPr>
            <w:tcW w:w="1260" w:type="dxa"/>
          </w:tcPr>
          <w:p w14:paraId="2165C653" w14:textId="77777777" w:rsidR="00463F03" w:rsidRDefault="00463F03"/>
        </w:tc>
        <w:tc>
          <w:tcPr>
            <w:tcW w:w="2160" w:type="dxa"/>
          </w:tcPr>
          <w:p w14:paraId="58761838" w14:textId="77777777" w:rsidR="00463F03" w:rsidRDefault="00463F03"/>
        </w:tc>
        <w:tc>
          <w:tcPr>
            <w:tcW w:w="1095" w:type="dxa"/>
          </w:tcPr>
          <w:p w14:paraId="458C13C8" w14:textId="77777777" w:rsidR="00463F03" w:rsidRDefault="00463F03"/>
        </w:tc>
        <w:tc>
          <w:tcPr>
            <w:tcW w:w="3045" w:type="dxa"/>
          </w:tcPr>
          <w:p w14:paraId="29DFA7AA" w14:textId="77777777" w:rsidR="00463F03" w:rsidRDefault="00463F03"/>
        </w:tc>
      </w:tr>
    </w:tbl>
    <w:p w14:paraId="3DBA829C" w14:textId="77777777" w:rsidR="00463F03" w:rsidRDefault="00463F03">
      <w:pPr>
        <w:jc w:val="center"/>
        <w:rPr>
          <w:rFonts w:eastAsia="黑体"/>
          <w:sz w:val="28"/>
          <w:szCs w:val="28"/>
        </w:rPr>
      </w:pPr>
    </w:p>
    <w:p w14:paraId="373182D3" w14:textId="77777777" w:rsidR="00463F03" w:rsidRDefault="00463F03">
      <w:pPr>
        <w:jc w:val="center"/>
        <w:rPr>
          <w:rFonts w:eastAsia="黑体"/>
          <w:sz w:val="28"/>
          <w:szCs w:val="28"/>
        </w:rPr>
        <w:sectPr w:rsidR="00463F03">
          <w:pgSz w:w="11906" w:h="16838"/>
          <w:pgMar w:top="1440" w:right="1797" w:bottom="1440" w:left="1797" w:header="851" w:footer="992" w:gutter="0"/>
          <w:pgNumType w:fmt="upperRoman" w:start="1"/>
          <w:cols w:space="720"/>
          <w:docGrid w:type="lines" w:linePitch="312" w:charSpace="42106"/>
        </w:sectPr>
      </w:pPr>
    </w:p>
    <w:p w14:paraId="01749E91" w14:textId="77777777" w:rsidR="00463F03" w:rsidRDefault="003A4FE8">
      <w:pPr>
        <w:jc w:val="center"/>
        <w:rPr>
          <w:b/>
          <w:bCs/>
          <w:kern w:val="44"/>
          <w:sz w:val="36"/>
          <w:szCs w:val="44"/>
        </w:rPr>
      </w:pPr>
      <w:r>
        <w:rPr>
          <w:rFonts w:hint="eastAsia"/>
          <w:b/>
          <w:bCs/>
          <w:kern w:val="44"/>
          <w:sz w:val="36"/>
          <w:szCs w:val="44"/>
        </w:rPr>
        <w:lastRenderedPageBreak/>
        <w:t>目</w:t>
      </w:r>
      <w:r>
        <w:rPr>
          <w:rFonts w:hint="eastAsia"/>
          <w:b/>
          <w:bCs/>
          <w:kern w:val="44"/>
          <w:sz w:val="36"/>
          <w:szCs w:val="44"/>
        </w:rPr>
        <w:t xml:space="preserve">  </w:t>
      </w:r>
      <w:r>
        <w:rPr>
          <w:rFonts w:hint="eastAsia"/>
          <w:b/>
          <w:bCs/>
          <w:kern w:val="44"/>
          <w:sz w:val="36"/>
          <w:szCs w:val="44"/>
        </w:rPr>
        <w:t>录</w:t>
      </w:r>
    </w:p>
    <w:bookmarkStart w:id="1" w:name="_Toc13547_WPSOffice_Type3"/>
    <w:p w14:paraId="71F3BFD8" w14:textId="77777777" w:rsidR="00463F03" w:rsidRDefault="003A4FE8">
      <w:pPr>
        <w:pStyle w:val="WPSOffice1"/>
        <w:tabs>
          <w:tab w:val="right" w:leader="dot" w:pos="8312"/>
        </w:tabs>
      </w:pPr>
      <w:r>
        <w:fldChar w:fldCharType="begin"/>
      </w:r>
      <w:r>
        <w:instrText xml:space="preserve"> HYPERLINK \l _Toc11947_WPSOffice_Level1 </w:instrText>
      </w:r>
      <w:r>
        <w:fldChar w:fldCharType="separate"/>
      </w:r>
      <w:r>
        <w:rPr>
          <w:rFonts w:hint="eastAsia"/>
        </w:rPr>
        <w:t xml:space="preserve">1. </w:t>
      </w:r>
      <w:r>
        <w:rPr>
          <w:rFonts w:hint="eastAsia"/>
        </w:rPr>
        <w:t>范围</w:t>
      </w:r>
      <w:r>
        <w:tab/>
      </w:r>
      <w:bookmarkStart w:id="2" w:name="_Toc11947_WPSOffice_Level1Page"/>
      <w:r>
        <w:t>1</w:t>
      </w:r>
      <w:bookmarkEnd w:id="2"/>
      <w:r>
        <w:fldChar w:fldCharType="end"/>
      </w:r>
    </w:p>
    <w:p w14:paraId="2F13B0E4" w14:textId="77777777" w:rsidR="00463F03" w:rsidRDefault="009F1C9D">
      <w:pPr>
        <w:pStyle w:val="WPSOffice2"/>
        <w:tabs>
          <w:tab w:val="right" w:leader="dot" w:pos="8312"/>
        </w:tabs>
        <w:ind w:left="480"/>
      </w:pPr>
      <w:hyperlink w:anchor="_Toc9582_WPSOffice_Level2" w:history="1">
        <w:r w:rsidR="003A4FE8">
          <w:rPr>
            <w:rFonts w:ascii="Arial" w:eastAsia="黑体" w:hAnsi="Arial" w:hint="eastAsia"/>
          </w:rPr>
          <w:t xml:space="preserve">1.1 </w:t>
        </w:r>
        <w:r w:rsidR="003A4FE8">
          <w:rPr>
            <w:rFonts w:ascii="Arial" w:eastAsia="黑体" w:hAnsi="Arial" w:hint="eastAsia"/>
          </w:rPr>
          <w:t>项目概述</w:t>
        </w:r>
        <w:r w:rsidR="003A4FE8">
          <w:tab/>
        </w:r>
        <w:bookmarkStart w:id="3" w:name="_Toc9582_WPSOffice_Level2Page"/>
        <w:r w:rsidR="003A4FE8">
          <w:t>1</w:t>
        </w:r>
        <w:bookmarkEnd w:id="3"/>
      </w:hyperlink>
    </w:p>
    <w:p w14:paraId="2175DDBE" w14:textId="77777777" w:rsidR="00463F03" w:rsidRDefault="009F1C9D">
      <w:pPr>
        <w:pStyle w:val="WPSOffice2"/>
        <w:tabs>
          <w:tab w:val="right" w:leader="dot" w:pos="8312"/>
        </w:tabs>
        <w:ind w:left="480"/>
      </w:pPr>
      <w:hyperlink w:anchor="_Toc25725_WPSOffice_Level2" w:history="1">
        <w:r w:rsidR="003A4FE8">
          <w:rPr>
            <w:rFonts w:ascii="Arial" w:eastAsia="黑体" w:hAnsi="Arial" w:hint="eastAsia"/>
          </w:rPr>
          <w:t xml:space="preserve">1.2 </w:t>
        </w:r>
        <w:r w:rsidR="003A4FE8">
          <w:rPr>
            <w:rFonts w:ascii="Arial" w:eastAsia="黑体" w:hAnsi="Arial" w:hint="eastAsia"/>
          </w:rPr>
          <w:t>文档概述</w:t>
        </w:r>
        <w:r w:rsidR="003A4FE8">
          <w:tab/>
        </w:r>
        <w:bookmarkStart w:id="4" w:name="_Toc25725_WPSOffice_Level2Page"/>
        <w:r w:rsidR="003A4FE8">
          <w:t>1</w:t>
        </w:r>
        <w:bookmarkEnd w:id="4"/>
      </w:hyperlink>
    </w:p>
    <w:p w14:paraId="41C87D5E" w14:textId="77777777" w:rsidR="00463F03" w:rsidRDefault="009F1C9D">
      <w:pPr>
        <w:pStyle w:val="WPSOffice2"/>
        <w:tabs>
          <w:tab w:val="right" w:leader="dot" w:pos="8312"/>
        </w:tabs>
        <w:ind w:left="480"/>
      </w:pPr>
      <w:hyperlink w:anchor="_Toc16186_WPSOffice_Level2" w:history="1">
        <w:r w:rsidR="003A4FE8">
          <w:rPr>
            <w:rFonts w:ascii="Arial" w:eastAsia="黑体" w:hAnsi="Arial" w:hint="eastAsia"/>
          </w:rPr>
          <w:t xml:space="preserve">1.3 </w:t>
        </w:r>
        <w:r w:rsidR="003A4FE8">
          <w:rPr>
            <w:rFonts w:ascii="Arial" w:eastAsia="黑体" w:hAnsi="Arial" w:hint="eastAsia"/>
          </w:rPr>
          <w:t>术语和缩略词</w:t>
        </w:r>
        <w:r w:rsidR="003A4FE8">
          <w:tab/>
        </w:r>
        <w:bookmarkStart w:id="5" w:name="_Toc16186_WPSOffice_Level2Page"/>
        <w:r w:rsidR="003A4FE8">
          <w:t>1</w:t>
        </w:r>
        <w:bookmarkEnd w:id="5"/>
      </w:hyperlink>
    </w:p>
    <w:p w14:paraId="437E5398" w14:textId="77777777" w:rsidR="00463F03" w:rsidRDefault="009F1C9D">
      <w:pPr>
        <w:pStyle w:val="WPSOffice2"/>
        <w:tabs>
          <w:tab w:val="right" w:leader="dot" w:pos="8312"/>
        </w:tabs>
        <w:ind w:left="480"/>
      </w:pPr>
      <w:hyperlink w:anchor="_Toc8567_WPSOffice_Level2" w:history="1">
        <w:r w:rsidR="003A4FE8">
          <w:rPr>
            <w:rFonts w:ascii="Arial" w:eastAsia="黑体" w:hAnsi="Arial" w:hint="eastAsia"/>
          </w:rPr>
          <w:t xml:space="preserve">1.4 </w:t>
        </w:r>
        <w:r w:rsidR="003A4FE8">
          <w:rPr>
            <w:rFonts w:ascii="Arial" w:eastAsia="黑体" w:hAnsi="Arial" w:hint="eastAsia"/>
          </w:rPr>
          <w:t>引用文档</w:t>
        </w:r>
        <w:r w:rsidR="003A4FE8">
          <w:tab/>
        </w:r>
        <w:bookmarkStart w:id="6" w:name="_Toc8567_WPSOffice_Level2Page"/>
        <w:r w:rsidR="003A4FE8">
          <w:t>1</w:t>
        </w:r>
        <w:bookmarkEnd w:id="6"/>
      </w:hyperlink>
    </w:p>
    <w:p w14:paraId="6059BCE4" w14:textId="77777777" w:rsidR="00463F03" w:rsidRDefault="009F1C9D">
      <w:pPr>
        <w:pStyle w:val="WPSOffice1"/>
        <w:tabs>
          <w:tab w:val="right" w:leader="dot" w:pos="8312"/>
        </w:tabs>
      </w:pPr>
      <w:hyperlink w:anchor="_Toc13519_WPSOffice_Level1" w:history="1">
        <w:r w:rsidR="003A4FE8">
          <w:rPr>
            <w:rFonts w:hint="eastAsia"/>
          </w:rPr>
          <w:t xml:space="preserve">2. </w:t>
        </w:r>
        <w:r w:rsidR="003A4FE8">
          <w:rPr>
            <w:rFonts w:hint="eastAsia"/>
          </w:rPr>
          <w:t>项目任务概要</w:t>
        </w:r>
        <w:r w:rsidR="003A4FE8">
          <w:tab/>
        </w:r>
        <w:bookmarkStart w:id="7" w:name="_Toc13519_WPSOffice_Level1Page"/>
        <w:r w:rsidR="003A4FE8">
          <w:t>1</w:t>
        </w:r>
        <w:bookmarkEnd w:id="7"/>
      </w:hyperlink>
    </w:p>
    <w:p w14:paraId="6DB06C63" w14:textId="77777777" w:rsidR="00463F03" w:rsidRDefault="009F1C9D">
      <w:pPr>
        <w:pStyle w:val="WPSOffice2"/>
        <w:tabs>
          <w:tab w:val="right" w:leader="dot" w:pos="8312"/>
        </w:tabs>
        <w:ind w:left="480"/>
      </w:pPr>
      <w:hyperlink w:anchor="_Toc22601_WPSOffice_Level2" w:history="1">
        <w:r w:rsidR="003A4FE8">
          <w:rPr>
            <w:rFonts w:ascii="Arial" w:eastAsia="黑体" w:hAnsi="Arial" w:hint="eastAsia"/>
          </w:rPr>
          <w:t xml:space="preserve">2.1 </w:t>
        </w:r>
        <w:r w:rsidR="003A4FE8">
          <w:rPr>
            <w:rFonts w:ascii="Arial" w:eastAsia="黑体" w:hAnsi="Arial" w:hint="eastAsia"/>
          </w:rPr>
          <w:t>工作内容</w:t>
        </w:r>
        <w:r w:rsidR="003A4FE8">
          <w:tab/>
        </w:r>
        <w:bookmarkStart w:id="8" w:name="_Toc22601_WPSOffice_Level2Page"/>
        <w:r w:rsidR="003A4FE8">
          <w:t>1</w:t>
        </w:r>
        <w:bookmarkEnd w:id="8"/>
      </w:hyperlink>
    </w:p>
    <w:p w14:paraId="243B11F2" w14:textId="77777777" w:rsidR="00463F03" w:rsidRDefault="009F1C9D">
      <w:pPr>
        <w:pStyle w:val="WPSOffice2"/>
        <w:tabs>
          <w:tab w:val="right" w:leader="dot" w:pos="8312"/>
        </w:tabs>
        <w:ind w:left="480"/>
      </w:pPr>
      <w:hyperlink w:anchor="_Toc7297_WPSOffice_Level2" w:history="1">
        <w:r w:rsidR="003A4FE8">
          <w:rPr>
            <w:rFonts w:ascii="Arial" w:eastAsia="黑体" w:hAnsi="Arial" w:hint="eastAsia"/>
          </w:rPr>
          <w:t xml:space="preserve">2.2 </w:t>
        </w:r>
        <w:r w:rsidR="003A4FE8">
          <w:rPr>
            <w:rFonts w:ascii="Arial" w:eastAsia="黑体" w:hAnsi="Arial" w:hint="eastAsia"/>
          </w:rPr>
          <w:t>主要人员</w:t>
        </w:r>
        <w:r w:rsidR="003A4FE8">
          <w:tab/>
        </w:r>
        <w:bookmarkStart w:id="9" w:name="_Toc7297_WPSOffice_Level2Page"/>
        <w:r w:rsidR="003A4FE8">
          <w:t>2</w:t>
        </w:r>
        <w:bookmarkEnd w:id="9"/>
      </w:hyperlink>
    </w:p>
    <w:p w14:paraId="092C2DAF" w14:textId="77777777" w:rsidR="00463F03" w:rsidRDefault="009F1C9D">
      <w:pPr>
        <w:pStyle w:val="WPSOffice2"/>
        <w:tabs>
          <w:tab w:val="right" w:leader="dot" w:pos="8312"/>
        </w:tabs>
        <w:ind w:left="480"/>
      </w:pPr>
      <w:hyperlink w:anchor="_Toc14136_WPSOffice_Level2" w:history="1">
        <w:r w:rsidR="003A4FE8">
          <w:rPr>
            <w:rFonts w:ascii="Arial" w:eastAsia="黑体" w:hAnsi="Arial" w:hint="eastAsia"/>
          </w:rPr>
          <w:t xml:space="preserve">2.3 </w:t>
        </w:r>
        <w:r w:rsidR="003A4FE8">
          <w:rPr>
            <w:rFonts w:ascii="Arial" w:eastAsia="黑体" w:hAnsi="Arial" w:hint="eastAsia"/>
          </w:rPr>
          <w:t>产品</w:t>
        </w:r>
        <w:r w:rsidR="003A4FE8">
          <w:tab/>
        </w:r>
        <w:bookmarkStart w:id="10" w:name="_Toc14136_WPSOffice_Level2Page"/>
        <w:r w:rsidR="003A4FE8">
          <w:t>2</w:t>
        </w:r>
        <w:bookmarkEnd w:id="10"/>
      </w:hyperlink>
    </w:p>
    <w:p w14:paraId="7EE151F6" w14:textId="77777777" w:rsidR="00463F03" w:rsidRDefault="009F1C9D">
      <w:pPr>
        <w:pStyle w:val="WPSOffice3"/>
        <w:tabs>
          <w:tab w:val="right" w:leader="dot" w:pos="8312"/>
        </w:tabs>
        <w:ind w:left="960"/>
      </w:pPr>
      <w:hyperlink w:anchor="_Toc23102_WPSOffice_Level3" w:history="1">
        <w:r w:rsidR="003A4FE8">
          <w:rPr>
            <w:rFonts w:eastAsia="黑体" w:hint="eastAsia"/>
          </w:rPr>
          <w:t xml:space="preserve">2.3.1 </w:t>
        </w:r>
        <w:r w:rsidR="003A4FE8">
          <w:rPr>
            <w:rFonts w:eastAsia="黑体" w:hint="eastAsia"/>
          </w:rPr>
          <w:t>程序或设备</w:t>
        </w:r>
        <w:r w:rsidR="003A4FE8">
          <w:tab/>
        </w:r>
        <w:bookmarkStart w:id="11" w:name="_Toc23102_WPSOffice_Level3Page"/>
        <w:r w:rsidR="003A4FE8">
          <w:t>2</w:t>
        </w:r>
        <w:bookmarkEnd w:id="11"/>
      </w:hyperlink>
    </w:p>
    <w:p w14:paraId="25123DD5" w14:textId="77777777" w:rsidR="00463F03" w:rsidRDefault="009F1C9D">
      <w:pPr>
        <w:pStyle w:val="WPSOffice3"/>
        <w:tabs>
          <w:tab w:val="right" w:leader="dot" w:pos="8312"/>
        </w:tabs>
        <w:ind w:left="960"/>
      </w:pPr>
      <w:hyperlink w:anchor="_Toc9628_WPSOffice_Level3" w:history="1">
        <w:r w:rsidR="003A4FE8">
          <w:rPr>
            <w:rFonts w:eastAsia="黑体" w:hint="eastAsia"/>
          </w:rPr>
          <w:t xml:space="preserve">2.3.2 </w:t>
        </w:r>
        <w:r w:rsidR="003A4FE8">
          <w:rPr>
            <w:rFonts w:eastAsia="黑体" w:hint="eastAsia"/>
          </w:rPr>
          <w:t>文档</w:t>
        </w:r>
        <w:r w:rsidR="003A4FE8">
          <w:tab/>
        </w:r>
        <w:bookmarkStart w:id="12" w:name="_Toc9628_WPSOffice_Level3Page"/>
        <w:r w:rsidR="003A4FE8">
          <w:t>2</w:t>
        </w:r>
        <w:bookmarkEnd w:id="12"/>
      </w:hyperlink>
    </w:p>
    <w:p w14:paraId="47DAEAC5" w14:textId="77777777" w:rsidR="00463F03" w:rsidRDefault="009F1C9D">
      <w:pPr>
        <w:pStyle w:val="WPSOffice2"/>
        <w:tabs>
          <w:tab w:val="right" w:leader="dot" w:pos="8312"/>
        </w:tabs>
        <w:ind w:left="480"/>
      </w:pPr>
      <w:hyperlink w:anchor="_Toc15458_WPSOffice_Level2" w:history="1">
        <w:r w:rsidR="003A4FE8">
          <w:rPr>
            <w:rFonts w:ascii="Arial" w:eastAsia="黑体" w:hAnsi="Arial" w:hint="eastAsia"/>
          </w:rPr>
          <w:t xml:space="preserve">2.4 </w:t>
        </w:r>
        <w:r w:rsidR="003A4FE8">
          <w:rPr>
            <w:rFonts w:ascii="Arial" w:eastAsia="黑体" w:hAnsi="Arial" w:hint="eastAsia"/>
          </w:rPr>
          <w:t>运行与开发环境</w:t>
        </w:r>
        <w:r w:rsidR="003A4FE8">
          <w:tab/>
        </w:r>
        <w:bookmarkStart w:id="13" w:name="_Toc15458_WPSOffice_Level2Page"/>
        <w:r w:rsidR="003A4FE8">
          <w:t>2</w:t>
        </w:r>
        <w:bookmarkEnd w:id="13"/>
      </w:hyperlink>
    </w:p>
    <w:p w14:paraId="346D71F7" w14:textId="77777777" w:rsidR="00463F03" w:rsidRDefault="009F1C9D">
      <w:pPr>
        <w:pStyle w:val="WPSOffice3"/>
        <w:tabs>
          <w:tab w:val="right" w:leader="dot" w:pos="8312"/>
        </w:tabs>
        <w:ind w:left="960"/>
      </w:pPr>
      <w:hyperlink w:anchor="_Toc2782_WPSOffice_Level3" w:history="1">
        <w:r w:rsidR="003A4FE8">
          <w:rPr>
            <w:rFonts w:eastAsia="黑体" w:hint="eastAsia"/>
          </w:rPr>
          <w:t xml:space="preserve">2.4.1 </w:t>
        </w:r>
        <w:r w:rsidR="003A4FE8">
          <w:rPr>
            <w:rFonts w:eastAsia="黑体" w:hint="eastAsia"/>
          </w:rPr>
          <w:t>运行环境</w:t>
        </w:r>
        <w:r w:rsidR="003A4FE8">
          <w:tab/>
        </w:r>
        <w:bookmarkStart w:id="14" w:name="_Toc2782_WPSOffice_Level3Page"/>
        <w:r w:rsidR="003A4FE8">
          <w:t>2</w:t>
        </w:r>
        <w:bookmarkEnd w:id="14"/>
      </w:hyperlink>
    </w:p>
    <w:p w14:paraId="65B9E7DF" w14:textId="77777777" w:rsidR="00463F03" w:rsidRDefault="009F1C9D">
      <w:pPr>
        <w:pStyle w:val="WPSOffice3"/>
        <w:tabs>
          <w:tab w:val="right" w:leader="dot" w:pos="8312"/>
        </w:tabs>
        <w:ind w:left="960"/>
      </w:pPr>
      <w:hyperlink w:anchor="_Toc11952_WPSOffice_Level3" w:history="1">
        <w:r w:rsidR="003A4FE8">
          <w:rPr>
            <w:rFonts w:eastAsia="黑体" w:hint="eastAsia"/>
          </w:rPr>
          <w:t xml:space="preserve">2.4.2 </w:t>
        </w:r>
        <w:r w:rsidR="003A4FE8">
          <w:rPr>
            <w:rFonts w:eastAsia="黑体" w:hint="eastAsia"/>
          </w:rPr>
          <w:t>开发环境</w:t>
        </w:r>
        <w:r w:rsidR="003A4FE8">
          <w:tab/>
        </w:r>
        <w:bookmarkStart w:id="15" w:name="_Toc11952_WPSOffice_Level3Page"/>
        <w:r w:rsidR="003A4FE8">
          <w:t>2</w:t>
        </w:r>
        <w:bookmarkEnd w:id="15"/>
      </w:hyperlink>
    </w:p>
    <w:p w14:paraId="2801395E" w14:textId="77777777" w:rsidR="00463F03" w:rsidRDefault="009F1C9D">
      <w:pPr>
        <w:pStyle w:val="WPSOffice2"/>
        <w:tabs>
          <w:tab w:val="right" w:leader="dot" w:pos="8312"/>
        </w:tabs>
        <w:ind w:left="480"/>
      </w:pPr>
      <w:hyperlink w:anchor="_Toc32345_WPSOffice_Level2" w:history="1">
        <w:r w:rsidR="003A4FE8">
          <w:rPr>
            <w:rFonts w:ascii="Arial" w:eastAsia="黑体" w:hAnsi="Arial" w:hint="eastAsia"/>
          </w:rPr>
          <w:t xml:space="preserve">2.5 </w:t>
        </w:r>
        <w:r w:rsidR="003A4FE8">
          <w:rPr>
            <w:rFonts w:ascii="Arial" w:eastAsia="黑体" w:hAnsi="Arial" w:hint="eastAsia"/>
          </w:rPr>
          <w:t>项目期限</w:t>
        </w:r>
        <w:r w:rsidR="003A4FE8">
          <w:tab/>
        </w:r>
        <w:bookmarkStart w:id="16" w:name="_Toc32345_WPSOffice_Level2Page"/>
        <w:r w:rsidR="003A4FE8">
          <w:t>3</w:t>
        </w:r>
        <w:bookmarkEnd w:id="16"/>
      </w:hyperlink>
    </w:p>
    <w:p w14:paraId="52029F71" w14:textId="77777777" w:rsidR="00463F03" w:rsidRDefault="009F1C9D">
      <w:pPr>
        <w:pStyle w:val="WPSOffice1"/>
        <w:tabs>
          <w:tab w:val="right" w:leader="dot" w:pos="8312"/>
        </w:tabs>
      </w:pPr>
      <w:hyperlink w:anchor="_Toc25392_WPSOffice_Level1" w:history="1">
        <w:r w:rsidR="003A4FE8">
          <w:rPr>
            <w:rFonts w:hint="eastAsia"/>
          </w:rPr>
          <w:t xml:space="preserve">3. </w:t>
        </w:r>
        <w:r w:rsidR="003A4FE8">
          <w:rPr>
            <w:rFonts w:hint="eastAsia"/>
          </w:rPr>
          <w:t>风险管理</w:t>
        </w:r>
        <w:r w:rsidR="003A4FE8">
          <w:tab/>
        </w:r>
        <w:bookmarkStart w:id="17" w:name="_Toc25392_WPSOffice_Level1Page"/>
        <w:r w:rsidR="003A4FE8">
          <w:t>3</w:t>
        </w:r>
        <w:bookmarkEnd w:id="17"/>
      </w:hyperlink>
    </w:p>
    <w:p w14:paraId="49AB9927" w14:textId="77777777" w:rsidR="00463F03" w:rsidRDefault="009F1C9D">
      <w:pPr>
        <w:pStyle w:val="WPSOffice1"/>
        <w:tabs>
          <w:tab w:val="right" w:leader="dot" w:pos="8312"/>
        </w:tabs>
      </w:pPr>
      <w:hyperlink w:anchor="_Toc27046_WPSOffice_Level1" w:history="1">
        <w:r w:rsidR="003A4FE8">
          <w:rPr>
            <w:rFonts w:hint="eastAsia"/>
          </w:rPr>
          <w:t xml:space="preserve">4. </w:t>
        </w:r>
        <w:r w:rsidR="003A4FE8">
          <w:rPr>
            <w:rFonts w:hint="eastAsia"/>
          </w:rPr>
          <w:t>过程模型</w:t>
        </w:r>
        <w:r w:rsidR="003A4FE8">
          <w:tab/>
        </w:r>
        <w:bookmarkStart w:id="18" w:name="_Toc27046_WPSOffice_Level1Page"/>
        <w:r w:rsidR="003A4FE8">
          <w:t>3</w:t>
        </w:r>
        <w:bookmarkEnd w:id="18"/>
      </w:hyperlink>
    </w:p>
    <w:p w14:paraId="571F449C" w14:textId="77777777" w:rsidR="00463F03" w:rsidRDefault="009F1C9D">
      <w:pPr>
        <w:pStyle w:val="WPSOffice1"/>
        <w:tabs>
          <w:tab w:val="right" w:leader="dot" w:pos="8312"/>
        </w:tabs>
      </w:pPr>
      <w:hyperlink w:anchor="_Toc26113_WPSOffice_Level1" w:history="1">
        <w:r w:rsidR="003A4FE8">
          <w:rPr>
            <w:rFonts w:hint="eastAsia"/>
          </w:rPr>
          <w:t xml:space="preserve">5. </w:t>
        </w:r>
        <w:r w:rsidR="003A4FE8">
          <w:rPr>
            <w:rFonts w:hint="eastAsia"/>
          </w:rPr>
          <w:t>资源计划</w:t>
        </w:r>
        <w:r w:rsidR="003A4FE8">
          <w:tab/>
        </w:r>
        <w:bookmarkStart w:id="19" w:name="_Toc26113_WPSOffice_Level1Page"/>
        <w:r w:rsidR="003A4FE8">
          <w:t>3</w:t>
        </w:r>
        <w:bookmarkEnd w:id="19"/>
      </w:hyperlink>
    </w:p>
    <w:p w14:paraId="6597ED89" w14:textId="77777777" w:rsidR="00463F03" w:rsidRDefault="009F1C9D">
      <w:pPr>
        <w:pStyle w:val="WPSOffice1"/>
        <w:tabs>
          <w:tab w:val="right" w:leader="dot" w:pos="8312"/>
        </w:tabs>
      </w:pPr>
      <w:hyperlink w:anchor="_Toc30124_WPSOffice_Level1" w:history="1">
        <w:r w:rsidR="003A4FE8">
          <w:rPr>
            <w:rFonts w:hint="eastAsia"/>
          </w:rPr>
          <w:t xml:space="preserve">6. </w:t>
        </w:r>
        <w:r w:rsidR="003A4FE8">
          <w:rPr>
            <w:rFonts w:hint="eastAsia"/>
          </w:rPr>
          <w:t>进度计划</w:t>
        </w:r>
        <w:r w:rsidR="003A4FE8">
          <w:tab/>
        </w:r>
        <w:bookmarkStart w:id="20" w:name="_Toc30124_WPSOffice_Level1Page"/>
        <w:r w:rsidR="003A4FE8">
          <w:t>3</w:t>
        </w:r>
        <w:bookmarkEnd w:id="20"/>
      </w:hyperlink>
    </w:p>
    <w:p w14:paraId="10808AF2" w14:textId="77777777" w:rsidR="00463F03" w:rsidRDefault="009F1C9D">
      <w:pPr>
        <w:pStyle w:val="WPSOffice2"/>
        <w:tabs>
          <w:tab w:val="right" w:leader="dot" w:pos="8312"/>
        </w:tabs>
        <w:ind w:left="480"/>
      </w:pPr>
      <w:hyperlink w:anchor="_Toc23719_WPSOffice_Level2" w:history="1">
        <w:r w:rsidR="003A4FE8">
          <w:rPr>
            <w:rFonts w:ascii="Arial" w:eastAsia="黑体" w:hAnsi="Arial" w:hint="eastAsia"/>
          </w:rPr>
          <w:t xml:space="preserve">6.1 </w:t>
        </w:r>
        <w:r w:rsidR="003A4FE8">
          <w:rPr>
            <w:rFonts w:ascii="Arial" w:eastAsia="黑体" w:hAnsi="Arial" w:hint="eastAsia"/>
          </w:rPr>
          <w:t>里程碑计划</w:t>
        </w:r>
        <w:r w:rsidR="003A4FE8">
          <w:tab/>
        </w:r>
        <w:bookmarkStart w:id="21" w:name="_Toc23719_WPSOffice_Level2Page"/>
        <w:r w:rsidR="003A4FE8">
          <w:t>3</w:t>
        </w:r>
        <w:bookmarkEnd w:id="21"/>
      </w:hyperlink>
    </w:p>
    <w:p w14:paraId="2E5F2827" w14:textId="77777777" w:rsidR="00463F03" w:rsidRDefault="009F1C9D">
      <w:pPr>
        <w:pStyle w:val="WPSOffice2"/>
        <w:tabs>
          <w:tab w:val="right" w:leader="dot" w:pos="8312"/>
        </w:tabs>
        <w:ind w:left="480"/>
      </w:pPr>
      <w:hyperlink w:anchor="_Toc14637_WPSOffice_Level2" w:history="1">
        <w:r w:rsidR="003A4FE8">
          <w:rPr>
            <w:rFonts w:ascii="Arial" w:eastAsia="黑体" w:hAnsi="Arial" w:hint="eastAsia"/>
          </w:rPr>
          <w:t xml:space="preserve">6.2 </w:t>
        </w:r>
        <w:r w:rsidR="003A4FE8">
          <w:rPr>
            <w:rFonts w:ascii="Arial" w:eastAsia="黑体" w:hAnsi="Arial" w:hint="eastAsia"/>
          </w:rPr>
          <w:t>里程碑任务映射</w:t>
        </w:r>
        <w:r w:rsidR="003A4FE8">
          <w:tab/>
        </w:r>
        <w:bookmarkStart w:id="22" w:name="_Toc14637_WPSOffice_Level2Page"/>
        <w:r w:rsidR="003A4FE8">
          <w:t>4</w:t>
        </w:r>
        <w:bookmarkEnd w:id="22"/>
      </w:hyperlink>
      <w:bookmarkEnd w:id="1"/>
    </w:p>
    <w:p w14:paraId="13942987" w14:textId="77777777" w:rsidR="00463F03" w:rsidRDefault="00463F03"/>
    <w:p w14:paraId="3609CCDA" w14:textId="77777777" w:rsidR="00463F03" w:rsidRDefault="00463F03"/>
    <w:p w14:paraId="31049280" w14:textId="77777777" w:rsidR="00463F03" w:rsidRDefault="00463F03">
      <w:pPr>
        <w:sectPr w:rsidR="00463F03">
          <w:footerReference w:type="default" r:id="rId9"/>
          <w:pgSz w:w="11906" w:h="16838"/>
          <w:pgMar w:top="1440" w:right="1797" w:bottom="1440" w:left="1797" w:header="851" w:footer="992" w:gutter="0"/>
          <w:pgNumType w:fmt="upperRoman" w:start="1"/>
          <w:cols w:space="720"/>
          <w:docGrid w:type="lines" w:linePitch="312" w:charSpace="42106"/>
        </w:sectPr>
      </w:pPr>
    </w:p>
    <w:p w14:paraId="17750109" w14:textId="77777777" w:rsidR="00463F03" w:rsidRDefault="003A4FE8">
      <w:pPr>
        <w:pStyle w:val="1"/>
        <w:spacing w:beforeLines="50" w:before="156" w:line="240" w:lineRule="auto"/>
      </w:pPr>
      <w:bookmarkStart w:id="23" w:name="_Toc265683137"/>
      <w:r>
        <w:rPr>
          <w:rFonts w:hint="eastAsia"/>
        </w:rPr>
        <w:lastRenderedPageBreak/>
        <w:t>范围</w:t>
      </w:r>
      <w:bookmarkEnd w:id="23"/>
    </w:p>
    <w:p w14:paraId="7EB56326" w14:textId="77777777" w:rsidR="00463F03" w:rsidRDefault="003A4FE8">
      <w:pPr>
        <w:pStyle w:val="2"/>
        <w:spacing w:beforeLines="50" w:before="156" w:line="240" w:lineRule="auto"/>
      </w:pPr>
      <w:bookmarkStart w:id="24" w:name="_Toc265683139"/>
      <w:r>
        <w:rPr>
          <w:rFonts w:hint="eastAsia"/>
        </w:rPr>
        <w:t>项目概述</w:t>
      </w:r>
      <w:bookmarkEnd w:id="24"/>
    </w:p>
    <w:p w14:paraId="0FA9A171" w14:textId="77777777" w:rsidR="00463F03" w:rsidRDefault="003A4FE8">
      <w:pPr>
        <w:spacing w:beforeLines="50" w:before="156" w:line="240" w:lineRule="auto"/>
        <w:ind w:firstLine="420"/>
        <w:rPr>
          <w:rFonts w:ascii="宋体" w:hAnsi="宋体"/>
        </w:rPr>
      </w:pPr>
      <w:r>
        <w:rPr>
          <w:rFonts w:ascii="宋体" w:hAnsi="宋体" w:hint="eastAsia"/>
        </w:rPr>
        <w:t>本项目目标为，使用PPC开发板，UI接口，基本传感器，无线传感器网络，以及软件方面的报警器应用软件等来实现一个增强本地监控型家庭报警装置，可启动和关闭，当家庭遭入侵时进行感应并报警、发出相关入侵信息。该报警装置将支持UI接口操作，实现多种传感器信号采集，完成复杂监控和报警算法。</w:t>
      </w:r>
    </w:p>
    <w:p w14:paraId="79A3309B" w14:textId="77777777" w:rsidR="00463F03" w:rsidRDefault="003A4FE8">
      <w:pPr>
        <w:spacing w:beforeLines="50" w:before="156" w:line="240" w:lineRule="auto"/>
        <w:ind w:firstLine="420"/>
        <w:rPr>
          <w:rFonts w:ascii="宋体" w:hAnsi="宋体"/>
        </w:rPr>
      </w:pPr>
      <w:r>
        <w:rPr>
          <w:rFonts w:ascii="宋体" w:hAnsi="宋体" w:hint="eastAsia"/>
        </w:rPr>
        <w:t>本监控系统主要应用于家庭及小范围建筑物的防护，完成监测和防盗等用户需求。用户可查看监控系统数据。</w:t>
      </w:r>
    </w:p>
    <w:p w14:paraId="048CB23C" w14:textId="77777777" w:rsidR="00463F03" w:rsidRDefault="003A4FE8">
      <w:pPr>
        <w:pStyle w:val="2"/>
        <w:spacing w:beforeLines="50" w:before="156" w:line="240" w:lineRule="auto"/>
      </w:pPr>
      <w:bookmarkStart w:id="25" w:name="_Toc265683140"/>
      <w:r>
        <w:rPr>
          <w:rFonts w:hint="eastAsia"/>
        </w:rPr>
        <w:t>文档概述</w:t>
      </w:r>
      <w:bookmarkEnd w:id="25"/>
    </w:p>
    <w:p w14:paraId="249E4818" w14:textId="77777777" w:rsidR="00463F03" w:rsidRDefault="003A4FE8">
      <w:pPr>
        <w:spacing w:beforeLines="50" w:before="156" w:line="240" w:lineRule="auto"/>
        <w:ind w:firstLine="420"/>
      </w:pPr>
      <w:r>
        <w:rPr>
          <w:rFonts w:ascii="宋体" w:hAnsi="宋体" w:hint="eastAsia"/>
        </w:rPr>
        <w:t>本文档用于阐述本家庭监控报警装置的开发计划。内容包括项目的内容概述、完成这一项目的项目任务分解、产品说明、小组计划与风险控制等。</w:t>
      </w:r>
    </w:p>
    <w:p w14:paraId="67407F35" w14:textId="77777777" w:rsidR="00463F03" w:rsidRDefault="003A4FE8">
      <w:pPr>
        <w:pStyle w:val="2"/>
        <w:spacing w:beforeLines="50" w:before="156" w:line="240" w:lineRule="auto"/>
      </w:pPr>
      <w:bookmarkStart w:id="26" w:name="_Toc265683141"/>
      <w:r>
        <w:rPr>
          <w:rFonts w:hint="eastAsia"/>
        </w:rPr>
        <w:t>术语和缩略</w:t>
      </w:r>
      <w:commentRangeStart w:id="27"/>
      <w:r>
        <w:rPr>
          <w:rFonts w:hint="eastAsia"/>
        </w:rPr>
        <w:t>词</w:t>
      </w:r>
      <w:bookmarkEnd w:id="26"/>
      <w:commentRangeEnd w:id="27"/>
      <w:r w:rsidR="005D2281">
        <w:rPr>
          <w:rStyle w:val="ad"/>
          <w:rFonts w:ascii="Times New Roman" w:eastAsia="宋体" w:hAnsi="Times New Roman"/>
          <w:b w:val="0"/>
          <w:bCs w:val="0"/>
        </w:rPr>
        <w:commentReference w:id="2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4"/>
        <w:gridCol w:w="4264"/>
      </w:tblGrid>
      <w:tr w:rsidR="00463F03" w14:paraId="373E9E62" w14:textId="77777777">
        <w:tc>
          <w:tcPr>
            <w:tcW w:w="4264" w:type="dxa"/>
          </w:tcPr>
          <w:p w14:paraId="305D00D4" w14:textId="77777777" w:rsidR="00463F03" w:rsidRDefault="003A4FE8">
            <w:pPr>
              <w:spacing w:beforeLines="50" w:before="156" w:line="240" w:lineRule="auto"/>
              <w:jc w:val="center"/>
            </w:pPr>
            <w:r>
              <w:rPr>
                <w:rFonts w:hint="eastAsia"/>
              </w:rPr>
              <w:t>缩写</w:t>
            </w:r>
          </w:p>
        </w:tc>
        <w:tc>
          <w:tcPr>
            <w:tcW w:w="4264" w:type="dxa"/>
          </w:tcPr>
          <w:p w14:paraId="7AF5800E" w14:textId="77777777" w:rsidR="00463F03" w:rsidRDefault="003A4FE8">
            <w:pPr>
              <w:spacing w:beforeLines="50" w:before="156" w:line="240" w:lineRule="auto"/>
              <w:jc w:val="center"/>
            </w:pPr>
            <w:r>
              <w:rPr>
                <w:rFonts w:hint="eastAsia"/>
              </w:rPr>
              <w:t>全称</w:t>
            </w:r>
          </w:p>
        </w:tc>
      </w:tr>
      <w:tr w:rsidR="00463F03" w14:paraId="70B1C1DF" w14:textId="77777777">
        <w:tc>
          <w:tcPr>
            <w:tcW w:w="4264" w:type="dxa"/>
          </w:tcPr>
          <w:p w14:paraId="784EF4D5" w14:textId="77777777" w:rsidR="00463F03" w:rsidRDefault="003A4FE8">
            <w:pPr>
              <w:spacing w:beforeLines="50" w:before="156" w:line="240" w:lineRule="auto"/>
              <w:jc w:val="center"/>
            </w:pPr>
            <w:r>
              <w:rPr>
                <w:rFonts w:hint="eastAsia"/>
              </w:rPr>
              <w:t>Lora</w:t>
            </w:r>
          </w:p>
        </w:tc>
        <w:tc>
          <w:tcPr>
            <w:tcW w:w="4264" w:type="dxa"/>
          </w:tcPr>
          <w:p w14:paraId="08138A6A" w14:textId="77777777" w:rsidR="00463F03" w:rsidRDefault="003A4FE8">
            <w:pPr>
              <w:spacing w:beforeLines="50" w:before="156" w:line="240" w:lineRule="auto"/>
              <w:jc w:val="center"/>
            </w:pPr>
            <w:r>
              <w:rPr>
                <w:rFonts w:hint="eastAsia"/>
              </w:rPr>
              <w:t>Long</w:t>
            </w:r>
            <w:r>
              <w:t xml:space="preserve"> Range</w:t>
            </w:r>
          </w:p>
        </w:tc>
      </w:tr>
      <w:tr w:rsidR="00463F03" w14:paraId="0975CE1B" w14:textId="77777777">
        <w:tc>
          <w:tcPr>
            <w:tcW w:w="4264" w:type="dxa"/>
          </w:tcPr>
          <w:p w14:paraId="6E677F25" w14:textId="77777777" w:rsidR="00463F03" w:rsidRDefault="003A4FE8">
            <w:pPr>
              <w:spacing w:beforeLines="50" w:before="156" w:line="240" w:lineRule="auto"/>
              <w:jc w:val="center"/>
            </w:pPr>
            <w:r>
              <w:rPr>
                <w:rFonts w:hint="eastAsia"/>
              </w:rPr>
              <w:t>PPC</w:t>
            </w:r>
          </w:p>
        </w:tc>
        <w:tc>
          <w:tcPr>
            <w:tcW w:w="4264" w:type="dxa"/>
          </w:tcPr>
          <w:p w14:paraId="1385A774" w14:textId="77777777" w:rsidR="00463F03" w:rsidRDefault="003A4FE8">
            <w:pPr>
              <w:spacing w:beforeLines="50" w:before="156" w:line="240" w:lineRule="auto"/>
              <w:jc w:val="center"/>
            </w:pPr>
            <w:r>
              <w:rPr>
                <w:rFonts w:hint="eastAsia"/>
              </w:rPr>
              <w:t>Power PC</w:t>
            </w:r>
          </w:p>
        </w:tc>
      </w:tr>
      <w:tr w:rsidR="00463F03" w14:paraId="7FD7D32E" w14:textId="77777777">
        <w:tc>
          <w:tcPr>
            <w:tcW w:w="4264" w:type="dxa"/>
          </w:tcPr>
          <w:p w14:paraId="0770A7CC" w14:textId="77777777" w:rsidR="00463F03" w:rsidRDefault="003A4FE8">
            <w:pPr>
              <w:spacing w:beforeLines="50" w:before="156" w:line="240" w:lineRule="auto"/>
              <w:jc w:val="center"/>
            </w:pPr>
            <w:r>
              <w:rPr>
                <w:rFonts w:hint="eastAsia"/>
              </w:rPr>
              <w:t>UI</w:t>
            </w:r>
          </w:p>
        </w:tc>
        <w:tc>
          <w:tcPr>
            <w:tcW w:w="4264" w:type="dxa"/>
          </w:tcPr>
          <w:p w14:paraId="07E1E340" w14:textId="77777777" w:rsidR="00463F03" w:rsidRDefault="003A4FE8">
            <w:pPr>
              <w:spacing w:beforeLines="50" w:before="156" w:line="240" w:lineRule="auto"/>
              <w:jc w:val="center"/>
            </w:pPr>
            <w:r>
              <w:rPr>
                <w:rFonts w:hint="eastAsia"/>
              </w:rPr>
              <w:t>User Interface</w:t>
            </w:r>
          </w:p>
        </w:tc>
      </w:tr>
    </w:tbl>
    <w:p w14:paraId="15CD901D" w14:textId="77777777" w:rsidR="00463F03" w:rsidRDefault="00463F03">
      <w:pPr>
        <w:spacing w:beforeLines="50" w:before="156" w:line="240" w:lineRule="auto"/>
        <w:ind w:firstLine="420"/>
      </w:pPr>
    </w:p>
    <w:p w14:paraId="0A1E5A84" w14:textId="77777777" w:rsidR="00463F03" w:rsidRDefault="003A4FE8">
      <w:pPr>
        <w:pStyle w:val="2"/>
        <w:spacing w:beforeLines="50" w:before="156" w:line="240" w:lineRule="auto"/>
      </w:pPr>
      <w:bookmarkStart w:id="29" w:name="_Toc265683142"/>
      <w:r>
        <w:rPr>
          <w:rFonts w:hint="eastAsia"/>
        </w:rPr>
        <w:t>引用文档</w:t>
      </w:r>
      <w:bookmarkEnd w:id="29"/>
    </w:p>
    <w:p w14:paraId="49833359" w14:textId="77777777" w:rsidR="00463F03" w:rsidRDefault="003A4FE8">
      <w:pPr>
        <w:spacing w:beforeLines="50" w:before="156" w:line="240" w:lineRule="auto"/>
        <w:ind w:firstLine="420"/>
      </w:pPr>
      <w:r>
        <w:rPr>
          <w:rFonts w:hint="eastAsia"/>
        </w:rPr>
        <w:t>1,</w:t>
      </w:r>
      <w:r>
        <w:rPr>
          <w:rFonts w:hint="eastAsia"/>
        </w:rPr>
        <w:t>《歌林贝尔科技有限公司产品规范》</w:t>
      </w:r>
      <w:r>
        <w:rPr>
          <w:rFonts w:hint="eastAsia"/>
        </w:rPr>
        <w:t>V2008</w:t>
      </w:r>
    </w:p>
    <w:p w14:paraId="4955BC6A" w14:textId="77777777" w:rsidR="00463F03" w:rsidRDefault="003A4FE8">
      <w:pPr>
        <w:spacing w:beforeLines="50" w:before="156" w:line="240" w:lineRule="auto"/>
        <w:ind w:firstLine="420"/>
      </w:pPr>
      <w:r>
        <w:rPr>
          <w:rFonts w:hint="eastAsia"/>
        </w:rPr>
        <w:t>2,</w:t>
      </w:r>
      <w:r>
        <w:rPr>
          <w:rFonts w:hint="eastAsia"/>
        </w:rPr>
        <w:t>《</w:t>
      </w:r>
      <w:r>
        <w:rPr>
          <w:rFonts w:hint="eastAsia"/>
        </w:rPr>
        <w:t xml:space="preserve">Grb-068245KITs </w:t>
      </w:r>
      <w:r>
        <w:rPr>
          <w:rFonts w:hint="eastAsia"/>
        </w:rPr>
        <w:t>设计工程文件》</w:t>
      </w:r>
      <w:r>
        <w:rPr>
          <w:rFonts w:hint="eastAsia"/>
        </w:rPr>
        <w:t>V1.02</w:t>
      </w:r>
    </w:p>
    <w:p w14:paraId="792A1B9A" w14:textId="77777777" w:rsidR="00463F03" w:rsidRDefault="003A4FE8">
      <w:pPr>
        <w:spacing w:beforeLines="50" w:before="156" w:line="240" w:lineRule="auto"/>
        <w:ind w:firstLine="420"/>
      </w:pPr>
      <w:r>
        <w:rPr>
          <w:rFonts w:hint="eastAsia"/>
        </w:rPr>
        <w:t>3,</w:t>
      </w:r>
      <w:r>
        <w:rPr>
          <w:rFonts w:hint="eastAsia"/>
        </w:rPr>
        <w:t>《</w:t>
      </w:r>
      <w:r>
        <w:rPr>
          <w:rFonts w:hint="eastAsia"/>
        </w:rPr>
        <w:t>FreeScale MPC8245 User Manual</w:t>
      </w:r>
      <w:r>
        <w:rPr>
          <w:rFonts w:hint="eastAsia"/>
        </w:rPr>
        <w:t>》</w:t>
      </w:r>
    </w:p>
    <w:p w14:paraId="5F71CEC4" w14:textId="77777777" w:rsidR="00463F03" w:rsidRDefault="003A4FE8">
      <w:pPr>
        <w:spacing w:beforeLines="50" w:before="156" w:line="240" w:lineRule="auto"/>
        <w:ind w:firstLine="420"/>
      </w:pPr>
      <w:r>
        <w:rPr>
          <w:rFonts w:hint="eastAsia"/>
        </w:rPr>
        <w:t>4,</w:t>
      </w:r>
      <w:r>
        <w:rPr>
          <w:rFonts w:hint="eastAsia"/>
        </w:rPr>
        <w:t>《</w:t>
      </w:r>
      <w:r>
        <w:rPr>
          <w:rFonts w:hint="eastAsia"/>
        </w:rPr>
        <w:t>windriver Vxworks 5.5.1 Device Driver Programmer</w:t>
      </w:r>
      <w:r>
        <w:rPr>
          <w:rFonts w:hint="eastAsia"/>
        </w:rPr>
        <w:t>’</w:t>
      </w:r>
      <w:r>
        <w:rPr>
          <w:rFonts w:hint="eastAsia"/>
        </w:rPr>
        <w:t>s Guide</w:t>
      </w:r>
      <w:r>
        <w:rPr>
          <w:rFonts w:hint="eastAsia"/>
        </w:rPr>
        <w:t>》</w:t>
      </w:r>
    </w:p>
    <w:p w14:paraId="2C161DBB" w14:textId="77777777" w:rsidR="00463F03" w:rsidRDefault="003A4FE8">
      <w:pPr>
        <w:spacing w:beforeLines="50" w:before="156" w:line="240" w:lineRule="auto"/>
        <w:ind w:firstLine="420"/>
      </w:pPr>
      <w:r>
        <w:rPr>
          <w:rFonts w:hint="eastAsia"/>
        </w:rPr>
        <w:t>5,</w:t>
      </w:r>
      <w:r>
        <w:rPr>
          <w:rFonts w:hint="eastAsia"/>
        </w:rPr>
        <w:t>《</w:t>
      </w:r>
      <w:r>
        <w:rPr>
          <w:rFonts w:hint="eastAsia"/>
        </w:rPr>
        <w:t>windriver Vxworks 6.5 Device Driver Programmer</w:t>
      </w:r>
      <w:r>
        <w:rPr>
          <w:rFonts w:hint="eastAsia"/>
        </w:rPr>
        <w:t>’</w:t>
      </w:r>
      <w:r>
        <w:rPr>
          <w:rFonts w:hint="eastAsia"/>
        </w:rPr>
        <w:t>s Guide</w:t>
      </w:r>
      <w:r>
        <w:rPr>
          <w:rFonts w:hint="eastAsia"/>
        </w:rPr>
        <w:t>》</w:t>
      </w:r>
    </w:p>
    <w:p w14:paraId="677F5151" w14:textId="77777777" w:rsidR="00463F03" w:rsidRDefault="003A4FE8">
      <w:pPr>
        <w:spacing w:beforeLines="50" w:before="156" w:line="240" w:lineRule="auto"/>
        <w:ind w:firstLine="420"/>
      </w:pPr>
      <w:r>
        <w:rPr>
          <w:rFonts w:hint="eastAsia"/>
        </w:rPr>
        <w:t>6,</w:t>
      </w:r>
      <w:r>
        <w:rPr>
          <w:rFonts w:hint="eastAsia"/>
        </w:rPr>
        <w:t>《</w:t>
      </w:r>
      <w:r>
        <w:rPr>
          <w:rFonts w:hint="eastAsia"/>
        </w:rPr>
        <w:t>Tornado 2.2.1 User Manual</w:t>
      </w:r>
      <w:r>
        <w:rPr>
          <w:rFonts w:hint="eastAsia"/>
        </w:rPr>
        <w:t>》</w:t>
      </w:r>
    </w:p>
    <w:p w14:paraId="1A5F8E15" w14:textId="77777777" w:rsidR="00463F03" w:rsidRDefault="003A4FE8">
      <w:pPr>
        <w:spacing w:beforeLines="50" w:before="156" w:line="240" w:lineRule="auto"/>
        <w:ind w:firstLine="420"/>
      </w:pPr>
      <w:r>
        <w:rPr>
          <w:rFonts w:hint="eastAsia"/>
        </w:rPr>
        <w:t xml:space="preserve">7, </w:t>
      </w:r>
      <w:r>
        <w:rPr>
          <w:rFonts w:hint="eastAsia"/>
        </w:rPr>
        <w:t>《</w:t>
      </w:r>
      <w:r>
        <w:rPr>
          <w:rFonts w:hint="eastAsia"/>
        </w:rPr>
        <w:t>PCI Local Bus Specification Version</w:t>
      </w:r>
      <w:r>
        <w:rPr>
          <w:rFonts w:hint="eastAsia"/>
        </w:rPr>
        <w:t>》</w:t>
      </w:r>
      <w:r>
        <w:rPr>
          <w:rFonts w:hint="eastAsia"/>
        </w:rPr>
        <w:t>Revision 2.3 October 31 2001</w:t>
      </w:r>
    </w:p>
    <w:p w14:paraId="5EDA868E" w14:textId="77777777" w:rsidR="00463F03" w:rsidRDefault="00463F03">
      <w:pPr>
        <w:spacing w:beforeLines="50" w:before="156" w:line="240" w:lineRule="auto"/>
        <w:ind w:firstLine="420"/>
      </w:pPr>
    </w:p>
    <w:p w14:paraId="0068E801" w14:textId="77777777" w:rsidR="00463F03" w:rsidRDefault="003A4FE8">
      <w:pPr>
        <w:pStyle w:val="1"/>
        <w:spacing w:beforeLines="50" w:before="156" w:line="240" w:lineRule="auto"/>
      </w:pPr>
      <w:bookmarkStart w:id="30" w:name="_Toc40806856"/>
      <w:bookmarkStart w:id="31" w:name="_Toc40806958"/>
      <w:bookmarkStart w:id="32" w:name="_Toc40849785"/>
      <w:bookmarkStart w:id="33" w:name="_Toc265683143"/>
      <w:r>
        <w:rPr>
          <w:rFonts w:hint="eastAsia"/>
        </w:rPr>
        <w:lastRenderedPageBreak/>
        <w:t>项目任务概要</w:t>
      </w:r>
      <w:bookmarkEnd w:id="30"/>
      <w:bookmarkEnd w:id="31"/>
      <w:bookmarkEnd w:id="32"/>
      <w:bookmarkEnd w:id="33"/>
    </w:p>
    <w:p w14:paraId="53992FDA" w14:textId="77777777" w:rsidR="00463F03" w:rsidRDefault="003A4FE8">
      <w:pPr>
        <w:pStyle w:val="2"/>
        <w:spacing w:beforeLines="50" w:before="156" w:line="240" w:lineRule="auto"/>
      </w:pPr>
      <w:bookmarkStart w:id="34" w:name="_Toc40806857"/>
      <w:bookmarkStart w:id="35" w:name="_Toc40806959"/>
      <w:bookmarkStart w:id="36" w:name="_Toc40849786"/>
      <w:bookmarkStart w:id="37" w:name="_Toc265683144"/>
      <w:commentRangeStart w:id="38"/>
      <w:r>
        <w:rPr>
          <w:rFonts w:hint="eastAsia"/>
        </w:rPr>
        <w:t>工作内容</w:t>
      </w:r>
      <w:bookmarkEnd w:id="34"/>
      <w:bookmarkEnd w:id="35"/>
      <w:bookmarkEnd w:id="36"/>
      <w:bookmarkEnd w:id="37"/>
      <w:commentRangeEnd w:id="38"/>
      <w:r w:rsidR="001C1EC0">
        <w:rPr>
          <w:rStyle w:val="ad"/>
          <w:rFonts w:ascii="Times New Roman" w:eastAsia="宋体" w:hAnsi="Times New Roman"/>
          <w:b w:val="0"/>
          <w:bCs w:val="0"/>
        </w:rPr>
        <w:commentReference w:id="38"/>
      </w:r>
    </w:p>
    <w:p w14:paraId="36CD8E99" w14:textId="77777777" w:rsidR="00463F03" w:rsidRDefault="003A4FE8">
      <w:pPr>
        <w:spacing w:beforeLines="50" w:before="156" w:line="240" w:lineRule="auto"/>
        <w:ind w:firstLine="420"/>
      </w:pPr>
      <w:r>
        <w:rPr>
          <w:rFonts w:hint="eastAsia"/>
        </w:rPr>
        <w:t>1</w:t>
      </w:r>
      <w:r>
        <w:t>.</w:t>
      </w:r>
      <w:r>
        <w:rPr>
          <w:rFonts w:hint="eastAsia"/>
        </w:rPr>
        <w:t>确定软件生命周期模型。</w:t>
      </w:r>
    </w:p>
    <w:p w14:paraId="06E441A0" w14:textId="77777777" w:rsidR="00463F03" w:rsidRDefault="003A4FE8">
      <w:pPr>
        <w:spacing w:beforeLines="50" w:before="156" w:line="240" w:lineRule="auto"/>
        <w:ind w:firstLine="420"/>
      </w:pPr>
      <w:r>
        <w:rPr>
          <w:rFonts w:hint="eastAsia"/>
        </w:rPr>
        <w:t>2.</w:t>
      </w:r>
      <w:r>
        <w:rPr>
          <w:rFonts w:hint="eastAsia"/>
        </w:rPr>
        <w:t>进行项目开发计划的组织，完成小组成员角色分工。</w:t>
      </w:r>
    </w:p>
    <w:p w14:paraId="7DB659E2" w14:textId="77777777" w:rsidR="00463F03" w:rsidRDefault="003A4FE8">
      <w:pPr>
        <w:spacing w:beforeLines="50" w:before="156" w:line="240" w:lineRule="auto"/>
        <w:ind w:firstLine="420"/>
      </w:pPr>
      <w:r>
        <w:rPr>
          <w:rFonts w:hint="eastAsia"/>
        </w:rPr>
        <w:t>3.</w:t>
      </w:r>
      <w:r>
        <w:rPr>
          <w:rFonts w:hint="eastAsia"/>
        </w:rPr>
        <w:t>进行项目需求分析。</w:t>
      </w:r>
    </w:p>
    <w:p w14:paraId="57A32D3C" w14:textId="77777777" w:rsidR="00463F03" w:rsidRDefault="003A4FE8">
      <w:pPr>
        <w:spacing w:beforeLines="50" w:before="156" w:line="240" w:lineRule="auto"/>
        <w:ind w:firstLine="420"/>
      </w:pPr>
      <w:r>
        <w:rPr>
          <w:rFonts w:hint="eastAsia"/>
        </w:rPr>
        <w:t>4.</w:t>
      </w:r>
      <w:r>
        <w:rPr>
          <w:rFonts w:hint="eastAsia"/>
        </w:rPr>
        <w:t>进行软件内容设计，创建系统架构和技术架构。</w:t>
      </w:r>
    </w:p>
    <w:p w14:paraId="2A0B33A2" w14:textId="77777777" w:rsidR="00463F03" w:rsidRDefault="003A4FE8">
      <w:pPr>
        <w:spacing w:beforeLines="50" w:before="156" w:line="240" w:lineRule="auto"/>
        <w:ind w:firstLine="420"/>
      </w:pPr>
      <w:r>
        <w:rPr>
          <w:rFonts w:hint="eastAsia"/>
        </w:rPr>
        <w:t>5.</w:t>
      </w:r>
      <w:r>
        <w:rPr>
          <w:rFonts w:hint="eastAsia"/>
        </w:rPr>
        <w:t>程序开发，进行具体的代码编写和局部测试。</w:t>
      </w:r>
    </w:p>
    <w:p w14:paraId="0AC8A9B8" w14:textId="77777777" w:rsidR="00463F03" w:rsidRDefault="003A4FE8">
      <w:pPr>
        <w:spacing w:beforeLines="50" w:before="156" w:line="240" w:lineRule="auto"/>
        <w:ind w:firstLine="420"/>
      </w:pPr>
      <w:r>
        <w:rPr>
          <w:rFonts w:hint="eastAsia"/>
        </w:rPr>
        <w:t>6.</w:t>
      </w:r>
      <w:r>
        <w:rPr>
          <w:rFonts w:hint="eastAsia"/>
        </w:rPr>
        <w:t>系统测试，对完成的项目系统进行多方面测试。</w:t>
      </w:r>
    </w:p>
    <w:p w14:paraId="4F239F7B" w14:textId="77777777" w:rsidR="00463F03" w:rsidRDefault="003A4FE8">
      <w:pPr>
        <w:spacing w:beforeLines="50" w:before="156" w:line="240" w:lineRule="auto"/>
        <w:ind w:firstLine="420"/>
      </w:pPr>
      <w:r>
        <w:rPr>
          <w:rFonts w:hint="eastAsia"/>
        </w:rPr>
        <w:t>7.</w:t>
      </w:r>
      <w:r>
        <w:rPr>
          <w:rFonts w:hint="eastAsia"/>
        </w:rPr>
        <w:t>准备运行环境、部署实施方案，准备展示。</w:t>
      </w:r>
    </w:p>
    <w:p w14:paraId="24AA0EE5" w14:textId="77777777" w:rsidR="00463F03" w:rsidRDefault="003A4FE8">
      <w:pPr>
        <w:spacing w:beforeLines="50" w:before="156" w:line="240" w:lineRule="auto"/>
        <w:ind w:firstLine="420"/>
      </w:pPr>
      <w:r>
        <w:rPr>
          <w:rFonts w:hint="eastAsia"/>
        </w:rPr>
        <w:t>8.</w:t>
      </w:r>
      <w:r>
        <w:rPr>
          <w:rFonts w:hint="eastAsia"/>
        </w:rPr>
        <w:t>全程开发进度跟踪，协调小组成员工作，分析与控制风险。</w:t>
      </w:r>
    </w:p>
    <w:p w14:paraId="2B0A3F89" w14:textId="77777777" w:rsidR="00463F03" w:rsidRDefault="003A4FE8">
      <w:pPr>
        <w:spacing w:beforeLines="50" w:before="156" w:line="240" w:lineRule="auto"/>
        <w:ind w:firstLine="420"/>
      </w:pPr>
      <w:r>
        <w:rPr>
          <w:rFonts w:hint="eastAsia"/>
        </w:rPr>
        <w:t>9.</w:t>
      </w:r>
      <w:r>
        <w:rPr>
          <w:rFonts w:hint="eastAsia"/>
        </w:rPr>
        <w:t>全程的文档、设计评审。</w:t>
      </w:r>
    </w:p>
    <w:p w14:paraId="4334242A" w14:textId="77777777" w:rsidR="00463F03" w:rsidRDefault="003A4FE8">
      <w:pPr>
        <w:pStyle w:val="2"/>
        <w:spacing w:beforeLines="50" w:before="156" w:line="240" w:lineRule="auto"/>
      </w:pPr>
      <w:bookmarkStart w:id="39" w:name="_Toc40806858"/>
      <w:bookmarkStart w:id="40" w:name="_Toc40806960"/>
      <w:bookmarkStart w:id="41" w:name="_Toc40849787"/>
      <w:bookmarkStart w:id="42" w:name="_Toc265683145"/>
      <w:commentRangeStart w:id="43"/>
      <w:r>
        <w:rPr>
          <w:rFonts w:hint="eastAsia"/>
        </w:rPr>
        <w:t>主要人员</w:t>
      </w:r>
      <w:bookmarkEnd w:id="39"/>
      <w:bookmarkEnd w:id="40"/>
      <w:bookmarkEnd w:id="41"/>
      <w:bookmarkEnd w:id="42"/>
      <w:commentRangeEnd w:id="43"/>
      <w:r w:rsidR="001C1EC0">
        <w:rPr>
          <w:rStyle w:val="ad"/>
          <w:rFonts w:ascii="Times New Roman" w:eastAsia="宋体" w:hAnsi="Times New Roman"/>
          <w:b w:val="0"/>
          <w:bCs w:val="0"/>
        </w:rPr>
        <w:commentReference w:id="4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463F03" w14:paraId="4032DEF0" w14:textId="77777777">
        <w:tc>
          <w:tcPr>
            <w:tcW w:w="2132" w:type="dxa"/>
          </w:tcPr>
          <w:p w14:paraId="425C3E58" w14:textId="77777777" w:rsidR="00463F03" w:rsidRDefault="003A4FE8">
            <w:pPr>
              <w:spacing w:beforeLines="50" w:before="156" w:line="240" w:lineRule="auto"/>
            </w:pPr>
            <w:r>
              <w:rPr>
                <w:rFonts w:hint="eastAsia"/>
              </w:rPr>
              <w:t>姓名</w:t>
            </w:r>
          </w:p>
        </w:tc>
        <w:tc>
          <w:tcPr>
            <w:tcW w:w="2132" w:type="dxa"/>
          </w:tcPr>
          <w:p w14:paraId="67D07CB3" w14:textId="77777777" w:rsidR="00463F03" w:rsidRDefault="003A4FE8">
            <w:pPr>
              <w:spacing w:beforeLines="50" w:before="156" w:line="240" w:lineRule="auto"/>
            </w:pPr>
            <w:r>
              <w:rPr>
                <w:rFonts w:hint="eastAsia"/>
              </w:rPr>
              <w:t>学号</w:t>
            </w:r>
          </w:p>
        </w:tc>
        <w:tc>
          <w:tcPr>
            <w:tcW w:w="2132" w:type="dxa"/>
          </w:tcPr>
          <w:p w14:paraId="444CCAD9" w14:textId="77777777" w:rsidR="00463F03" w:rsidRDefault="003A4FE8">
            <w:pPr>
              <w:spacing w:beforeLines="50" w:before="156" w:line="240" w:lineRule="auto"/>
            </w:pPr>
            <w:r>
              <w:rPr>
                <w:rFonts w:hint="eastAsia"/>
              </w:rPr>
              <w:t>学院</w:t>
            </w:r>
          </w:p>
        </w:tc>
        <w:tc>
          <w:tcPr>
            <w:tcW w:w="2132" w:type="dxa"/>
          </w:tcPr>
          <w:p w14:paraId="510ECF48" w14:textId="77777777" w:rsidR="00463F03" w:rsidRDefault="003A4FE8">
            <w:pPr>
              <w:spacing w:beforeLines="50" w:before="156" w:line="240" w:lineRule="auto"/>
            </w:pPr>
            <w:r>
              <w:rPr>
                <w:rFonts w:hint="eastAsia"/>
              </w:rPr>
              <w:t>小组角色</w:t>
            </w:r>
          </w:p>
        </w:tc>
      </w:tr>
      <w:tr w:rsidR="00F64B74" w14:paraId="493A36D9" w14:textId="77777777">
        <w:tc>
          <w:tcPr>
            <w:tcW w:w="2132" w:type="dxa"/>
          </w:tcPr>
          <w:p w14:paraId="1CF39D15" w14:textId="6507CE9F" w:rsidR="00F64B74" w:rsidRDefault="00F64B74" w:rsidP="00F64B74">
            <w:pPr>
              <w:spacing w:beforeLines="50" w:before="156" w:line="240" w:lineRule="auto"/>
            </w:pPr>
            <w:r>
              <w:rPr>
                <w:rFonts w:hint="eastAsia"/>
              </w:rPr>
              <w:t>费越</w:t>
            </w:r>
          </w:p>
        </w:tc>
        <w:tc>
          <w:tcPr>
            <w:tcW w:w="2132" w:type="dxa"/>
          </w:tcPr>
          <w:p w14:paraId="48DDE554" w14:textId="778E85C5" w:rsidR="00F64B74" w:rsidRDefault="00F64B74" w:rsidP="00F64B74">
            <w:pPr>
              <w:spacing w:beforeLines="50" w:before="156" w:line="240" w:lineRule="auto"/>
            </w:pPr>
            <w:r>
              <w:rPr>
                <w:rFonts w:hint="eastAsia"/>
              </w:rPr>
              <w:t>16061172</w:t>
            </w:r>
          </w:p>
        </w:tc>
        <w:tc>
          <w:tcPr>
            <w:tcW w:w="2132" w:type="dxa"/>
          </w:tcPr>
          <w:p w14:paraId="03B391EC" w14:textId="31AED8DE" w:rsidR="00F64B74" w:rsidRDefault="00F64B74" w:rsidP="00F64B74">
            <w:pPr>
              <w:spacing w:beforeLines="50" w:before="156" w:line="240" w:lineRule="auto"/>
            </w:pPr>
            <w:r>
              <w:rPr>
                <w:rFonts w:hint="eastAsia"/>
              </w:rPr>
              <w:t>计算机学院</w:t>
            </w:r>
          </w:p>
        </w:tc>
        <w:tc>
          <w:tcPr>
            <w:tcW w:w="2132" w:type="dxa"/>
          </w:tcPr>
          <w:p w14:paraId="1AF1CC60" w14:textId="0C861C58" w:rsidR="00F64B74" w:rsidRDefault="00F64B74" w:rsidP="00F64B74">
            <w:pPr>
              <w:spacing w:beforeLines="50" w:before="156" w:line="240" w:lineRule="auto"/>
            </w:pPr>
            <w:r>
              <w:rPr>
                <w:rFonts w:hint="eastAsia"/>
              </w:rPr>
              <w:t>项目经理</w:t>
            </w:r>
          </w:p>
        </w:tc>
      </w:tr>
      <w:tr w:rsidR="00F64B74" w14:paraId="6B40610D" w14:textId="77777777">
        <w:tc>
          <w:tcPr>
            <w:tcW w:w="2132" w:type="dxa"/>
          </w:tcPr>
          <w:p w14:paraId="7A9F7899" w14:textId="77777777" w:rsidR="00F64B74" w:rsidRDefault="00F64B74" w:rsidP="00F64B74">
            <w:pPr>
              <w:spacing w:beforeLines="50" w:before="156" w:line="240" w:lineRule="auto"/>
            </w:pPr>
            <w:r>
              <w:rPr>
                <w:rFonts w:hint="eastAsia"/>
              </w:rPr>
              <w:t>平源</w:t>
            </w:r>
          </w:p>
        </w:tc>
        <w:tc>
          <w:tcPr>
            <w:tcW w:w="2132" w:type="dxa"/>
          </w:tcPr>
          <w:p w14:paraId="52E27680" w14:textId="77777777" w:rsidR="00F64B74" w:rsidRDefault="00F64B74" w:rsidP="00F64B74">
            <w:pPr>
              <w:spacing w:beforeLines="50" w:before="156" w:line="240" w:lineRule="auto"/>
            </w:pPr>
            <w:r>
              <w:rPr>
                <w:rFonts w:hint="eastAsia"/>
              </w:rPr>
              <w:t>16061128</w:t>
            </w:r>
          </w:p>
        </w:tc>
        <w:tc>
          <w:tcPr>
            <w:tcW w:w="2132" w:type="dxa"/>
          </w:tcPr>
          <w:p w14:paraId="54E8DC26" w14:textId="77777777" w:rsidR="00F64B74" w:rsidRDefault="00F64B74" w:rsidP="00F64B74">
            <w:pPr>
              <w:spacing w:beforeLines="50" w:before="156" w:line="240" w:lineRule="auto"/>
            </w:pPr>
            <w:r>
              <w:rPr>
                <w:rFonts w:hint="eastAsia"/>
              </w:rPr>
              <w:t>计算机学院</w:t>
            </w:r>
          </w:p>
        </w:tc>
        <w:tc>
          <w:tcPr>
            <w:tcW w:w="2132" w:type="dxa"/>
          </w:tcPr>
          <w:p w14:paraId="04527ADF" w14:textId="69F47187" w:rsidR="00F64B74" w:rsidRDefault="00F64B74" w:rsidP="00F64B74">
            <w:pPr>
              <w:spacing w:beforeLines="50" w:before="156" w:line="240" w:lineRule="auto"/>
            </w:pPr>
            <w:r>
              <w:rPr>
                <w:rFonts w:hint="eastAsia"/>
              </w:rPr>
              <w:t>系统评审</w:t>
            </w:r>
          </w:p>
        </w:tc>
      </w:tr>
      <w:tr w:rsidR="00F64B74" w14:paraId="6A4C0E00" w14:textId="77777777">
        <w:tc>
          <w:tcPr>
            <w:tcW w:w="2132" w:type="dxa"/>
          </w:tcPr>
          <w:p w14:paraId="1FD817BA" w14:textId="77777777" w:rsidR="00F64B74" w:rsidRDefault="00F64B74" w:rsidP="00F64B74">
            <w:pPr>
              <w:spacing w:beforeLines="50" w:before="156" w:line="240" w:lineRule="auto"/>
            </w:pPr>
            <w:r>
              <w:rPr>
                <w:rFonts w:hint="eastAsia"/>
              </w:rPr>
              <w:t>杨昌霖</w:t>
            </w:r>
          </w:p>
        </w:tc>
        <w:tc>
          <w:tcPr>
            <w:tcW w:w="2132" w:type="dxa"/>
          </w:tcPr>
          <w:p w14:paraId="4012F28B" w14:textId="77777777" w:rsidR="00F64B74" w:rsidRDefault="00F64B74" w:rsidP="00F64B74">
            <w:pPr>
              <w:spacing w:beforeLines="50" w:before="156" w:line="240" w:lineRule="auto"/>
            </w:pPr>
            <w:r>
              <w:rPr>
                <w:rFonts w:hint="eastAsia"/>
              </w:rPr>
              <w:t>16061147</w:t>
            </w:r>
          </w:p>
        </w:tc>
        <w:tc>
          <w:tcPr>
            <w:tcW w:w="2132" w:type="dxa"/>
          </w:tcPr>
          <w:p w14:paraId="31EF8C46" w14:textId="77777777" w:rsidR="00F64B74" w:rsidRDefault="00F64B74" w:rsidP="00F64B74">
            <w:pPr>
              <w:spacing w:beforeLines="50" w:before="156" w:line="240" w:lineRule="auto"/>
            </w:pPr>
            <w:r>
              <w:rPr>
                <w:rFonts w:hint="eastAsia"/>
              </w:rPr>
              <w:t>计算机学院</w:t>
            </w:r>
          </w:p>
        </w:tc>
        <w:tc>
          <w:tcPr>
            <w:tcW w:w="2132" w:type="dxa"/>
          </w:tcPr>
          <w:p w14:paraId="4DE521BC" w14:textId="52690CF5" w:rsidR="00F64B74" w:rsidRDefault="00F64B74" w:rsidP="00F64B74">
            <w:pPr>
              <w:spacing w:beforeLines="50" w:before="156" w:line="240" w:lineRule="auto"/>
            </w:pPr>
            <w:r>
              <w:rPr>
                <w:rFonts w:hint="eastAsia"/>
              </w:rPr>
              <w:t>程序员</w:t>
            </w:r>
            <w:r>
              <w:rPr>
                <w:rFonts w:hint="eastAsia"/>
              </w:rPr>
              <w:t>1</w:t>
            </w:r>
          </w:p>
        </w:tc>
      </w:tr>
      <w:tr w:rsidR="00F64B74" w14:paraId="39AC9FB0" w14:textId="77777777">
        <w:tc>
          <w:tcPr>
            <w:tcW w:w="2132" w:type="dxa"/>
          </w:tcPr>
          <w:p w14:paraId="3C674122" w14:textId="5112A815" w:rsidR="00F64B74" w:rsidRDefault="00F64B74" w:rsidP="00F64B74">
            <w:pPr>
              <w:spacing w:beforeLines="50" w:before="156" w:line="240" w:lineRule="auto"/>
            </w:pPr>
            <w:r>
              <w:rPr>
                <w:rFonts w:hint="eastAsia"/>
              </w:rPr>
              <w:t>路瑶</w:t>
            </w:r>
          </w:p>
        </w:tc>
        <w:tc>
          <w:tcPr>
            <w:tcW w:w="2132" w:type="dxa"/>
          </w:tcPr>
          <w:p w14:paraId="603A7796" w14:textId="0A29BB95" w:rsidR="00F64B74" w:rsidRDefault="00F64B74" w:rsidP="00F64B74">
            <w:pPr>
              <w:spacing w:beforeLines="50" w:before="156" w:line="240" w:lineRule="auto"/>
            </w:pPr>
            <w:r>
              <w:rPr>
                <w:rFonts w:hint="eastAsia"/>
              </w:rPr>
              <w:t>16061205</w:t>
            </w:r>
          </w:p>
        </w:tc>
        <w:tc>
          <w:tcPr>
            <w:tcW w:w="2132" w:type="dxa"/>
          </w:tcPr>
          <w:p w14:paraId="3E0AA536" w14:textId="4D74B3C6" w:rsidR="00F64B74" w:rsidRDefault="00F64B74" w:rsidP="00F64B74">
            <w:pPr>
              <w:spacing w:beforeLines="50" w:before="156" w:line="240" w:lineRule="auto"/>
            </w:pPr>
            <w:r>
              <w:rPr>
                <w:rFonts w:hint="eastAsia"/>
              </w:rPr>
              <w:t>计算机学院</w:t>
            </w:r>
          </w:p>
        </w:tc>
        <w:tc>
          <w:tcPr>
            <w:tcW w:w="2132" w:type="dxa"/>
          </w:tcPr>
          <w:p w14:paraId="3970DBCA" w14:textId="265BE7FB" w:rsidR="00F64B74" w:rsidRDefault="00F64B74" w:rsidP="00F64B74">
            <w:pPr>
              <w:spacing w:beforeLines="50" w:before="156" w:line="240" w:lineRule="auto"/>
            </w:pPr>
            <w:r>
              <w:rPr>
                <w:rFonts w:hint="eastAsia"/>
              </w:rPr>
              <w:t>程序员</w:t>
            </w:r>
            <w:r>
              <w:rPr>
                <w:rFonts w:hint="eastAsia"/>
              </w:rPr>
              <w:t>2</w:t>
            </w:r>
          </w:p>
        </w:tc>
      </w:tr>
      <w:tr w:rsidR="00F64B74" w14:paraId="2A6B5A27" w14:textId="77777777">
        <w:tc>
          <w:tcPr>
            <w:tcW w:w="2132" w:type="dxa"/>
          </w:tcPr>
          <w:p w14:paraId="0BB4C7A4" w14:textId="1E45450C" w:rsidR="00F64B74" w:rsidRDefault="00F64B74" w:rsidP="00F64B74">
            <w:pPr>
              <w:spacing w:beforeLines="50" w:before="156" w:line="240" w:lineRule="auto"/>
            </w:pPr>
            <w:r>
              <w:rPr>
                <w:rFonts w:hint="eastAsia"/>
              </w:rPr>
              <w:t>周萌</w:t>
            </w:r>
          </w:p>
        </w:tc>
        <w:tc>
          <w:tcPr>
            <w:tcW w:w="2132" w:type="dxa"/>
          </w:tcPr>
          <w:p w14:paraId="315B998C" w14:textId="07BEA192" w:rsidR="00F64B74" w:rsidRDefault="00F64B74" w:rsidP="00F64B74">
            <w:pPr>
              <w:spacing w:beforeLines="50" w:before="156" w:line="240" w:lineRule="auto"/>
            </w:pPr>
            <w:r>
              <w:rPr>
                <w:rFonts w:hint="eastAsia"/>
              </w:rPr>
              <w:t>16061198</w:t>
            </w:r>
          </w:p>
        </w:tc>
        <w:tc>
          <w:tcPr>
            <w:tcW w:w="2132" w:type="dxa"/>
          </w:tcPr>
          <w:p w14:paraId="221E67D4" w14:textId="5E83B7EA" w:rsidR="00F64B74" w:rsidRDefault="00F64B74" w:rsidP="00F64B74">
            <w:pPr>
              <w:spacing w:beforeLines="50" w:before="156" w:line="240" w:lineRule="auto"/>
            </w:pPr>
            <w:r>
              <w:rPr>
                <w:rFonts w:hint="eastAsia"/>
              </w:rPr>
              <w:t>计算机学院</w:t>
            </w:r>
          </w:p>
        </w:tc>
        <w:tc>
          <w:tcPr>
            <w:tcW w:w="2132" w:type="dxa"/>
          </w:tcPr>
          <w:p w14:paraId="0381ECF0" w14:textId="75F96BDE" w:rsidR="00F64B74" w:rsidRDefault="00F64B74" w:rsidP="00F64B74">
            <w:pPr>
              <w:spacing w:beforeLines="50" w:before="156" w:line="240" w:lineRule="auto"/>
            </w:pPr>
            <w:r>
              <w:rPr>
                <w:rFonts w:hint="eastAsia"/>
              </w:rPr>
              <w:t>测试程序员</w:t>
            </w:r>
          </w:p>
        </w:tc>
      </w:tr>
    </w:tbl>
    <w:p w14:paraId="4A2C99A5" w14:textId="77777777" w:rsidR="00463F03" w:rsidRDefault="003A4FE8">
      <w:pPr>
        <w:spacing w:beforeLines="50" w:before="156" w:line="240" w:lineRule="auto"/>
        <w:ind w:firstLine="420"/>
      </w:pPr>
      <w:r>
        <w:rPr>
          <w:rFonts w:hint="eastAsia"/>
        </w:rPr>
        <w:t>项目经理：制定项目总体计划，组织小组成员分工，跟踪、协调小组开发过程，管理成本与控制风险。同时参与具体开发过程。</w:t>
      </w:r>
    </w:p>
    <w:p w14:paraId="2C0F1C1E" w14:textId="77777777" w:rsidR="00463F03" w:rsidRDefault="003A4FE8">
      <w:pPr>
        <w:spacing w:beforeLines="50" w:before="156" w:line="240" w:lineRule="auto"/>
        <w:ind w:firstLine="420"/>
      </w:pPr>
      <w:r>
        <w:rPr>
          <w:rFonts w:hint="eastAsia"/>
        </w:rPr>
        <w:t>系统评审：进行需求分析、参与系统设计、准备运行环境、完成文档内部评审等。</w:t>
      </w:r>
    </w:p>
    <w:p w14:paraId="5AB6882F" w14:textId="0281BF5B" w:rsidR="00463F03" w:rsidRDefault="003A4FE8">
      <w:pPr>
        <w:spacing w:beforeLines="50" w:before="156" w:line="240" w:lineRule="auto"/>
        <w:ind w:firstLine="420"/>
      </w:pPr>
      <w:r>
        <w:rPr>
          <w:rFonts w:hint="eastAsia"/>
        </w:rPr>
        <w:t>程序员</w:t>
      </w:r>
      <w:r>
        <w:rPr>
          <w:rFonts w:hint="eastAsia"/>
        </w:rPr>
        <w:t>1</w:t>
      </w:r>
      <w:r>
        <w:rPr>
          <w:rFonts w:hint="eastAsia"/>
        </w:rPr>
        <w:t>：创建系统架构</w:t>
      </w:r>
      <w:del w:id="44" w:author="SWE" w:date="2019-03-18T10:21:00Z">
        <w:r w:rsidDel="005D2281">
          <w:rPr>
            <w:rFonts w:hint="eastAsia"/>
          </w:rPr>
          <w:delText>系统架构</w:delText>
        </w:r>
      </w:del>
      <w:ins w:id="45" w:author="SWE" w:date="2019-03-18T10:21:00Z">
        <w:r w:rsidR="005D2281">
          <w:rPr>
            <w:rFonts w:hint="eastAsia"/>
          </w:rPr>
          <w:t>.</w:t>
        </w:r>
      </w:ins>
      <w:r>
        <w:rPr>
          <w:rFonts w:hint="eastAsia"/>
        </w:rPr>
        <w:t>，理解项目难点，进行程序开发。</w:t>
      </w:r>
    </w:p>
    <w:p w14:paraId="27935263" w14:textId="77777777" w:rsidR="00463F03" w:rsidRDefault="003A4FE8">
      <w:pPr>
        <w:spacing w:beforeLines="50" w:before="156" w:line="240" w:lineRule="auto"/>
        <w:ind w:firstLine="420"/>
      </w:pPr>
      <w:r>
        <w:rPr>
          <w:rFonts w:hint="eastAsia"/>
        </w:rPr>
        <w:t>程序员</w:t>
      </w:r>
      <w:r>
        <w:rPr>
          <w:rFonts w:hint="eastAsia"/>
        </w:rPr>
        <w:t>2</w:t>
      </w:r>
      <w:r>
        <w:rPr>
          <w:rFonts w:hint="eastAsia"/>
        </w:rPr>
        <w:t>：进行程序代码编写与单元测试。</w:t>
      </w:r>
    </w:p>
    <w:p w14:paraId="59CC553D" w14:textId="77777777" w:rsidR="00463F03" w:rsidRDefault="003A4FE8">
      <w:pPr>
        <w:spacing w:beforeLines="50" w:before="156" w:line="240" w:lineRule="auto"/>
        <w:ind w:firstLine="420"/>
      </w:pPr>
      <w:r>
        <w:rPr>
          <w:rFonts w:hint="eastAsia"/>
        </w:rPr>
        <w:t>测试程序员：制定测试方案并实施，分析测试结果。</w:t>
      </w:r>
    </w:p>
    <w:p w14:paraId="0EEEE49F" w14:textId="77777777" w:rsidR="00463F03" w:rsidRDefault="003A4FE8">
      <w:pPr>
        <w:pStyle w:val="2"/>
        <w:spacing w:beforeLines="50" w:before="156" w:line="240" w:lineRule="auto"/>
      </w:pPr>
      <w:bookmarkStart w:id="46" w:name="_Toc40806859"/>
      <w:bookmarkStart w:id="47" w:name="_Toc40806961"/>
      <w:bookmarkStart w:id="48" w:name="_Toc40849788"/>
      <w:bookmarkStart w:id="49" w:name="_Toc265683146"/>
      <w:r>
        <w:rPr>
          <w:rFonts w:hint="eastAsia"/>
        </w:rPr>
        <w:lastRenderedPageBreak/>
        <w:t>产品</w:t>
      </w:r>
      <w:bookmarkEnd w:id="46"/>
      <w:bookmarkEnd w:id="47"/>
      <w:bookmarkEnd w:id="48"/>
      <w:bookmarkEnd w:id="49"/>
    </w:p>
    <w:p w14:paraId="7DC56AF8" w14:textId="77777777" w:rsidR="00463F03" w:rsidRDefault="003A4FE8">
      <w:pPr>
        <w:pStyle w:val="3"/>
        <w:spacing w:beforeLines="50" w:before="156" w:line="240" w:lineRule="auto"/>
      </w:pPr>
      <w:bookmarkStart w:id="50" w:name="_Toc40806860"/>
      <w:bookmarkStart w:id="51" w:name="_Toc40806962"/>
      <w:bookmarkStart w:id="52" w:name="_Toc40849789"/>
      <w:bookmarkStart w:id="53" w:name="_Toc265683147"/>
      <w:commentRangeStart w:id="54"/>
      <w:r>
        <w:rPr>
          <w:rFonts w:hint="eastAsia"/>
        </w:rPr>
        <w:t>程序</w:t>
      </w:r>
      <w:bookmarkEnd w:id="50"/>
      <w:bookmarkEnd w:id="51"/>
      <w:bookmarkEnd w:id="52"/>
      <w:bookmarkEnd w:id="53"/>
      <w:r>
        <w:rPr>
          <w:rFonts w:hint="eastAsia"/>
        </w:rPr>
        <w:t>或设备</w:t>
      </w:r>
      <w:commentRangeEnd w:id="54"/>
      <w:r w:rsidR="00825962">
        <w:rPr>
          <w:rStyle w:val="ad"/>
          <w:rFonts w:eastAsia="宋体"/>
          <w:b w:val="0"/>
          <w:bCs w:val="0"/>
        </w:rPr>
        <w:commentReference w:id="54"/>
      </w:r>
    </w:p>
    <w:p w14:paraId="19A5A9AD" w14:textId="77777777" w:rsidR="00463F03" w:rsidRDefault="003A4FE8">
      <w:pPr>
        <w:spacing w:beforeLines="50" w:before="156" w:line="240" w:lineRule="auto"/>
        <w:ind w:firstLine="420"/>
      </w:pPr>
      <w:r>
        <w:rPr>
          <w:rFonts w:hint="eastAsia"/>
        </w:rPr>
        <w:t>测试程序、系统程序、</w:t>
      </w:r>
      <w:r>
        <w:rPr>
          <w:rFonts w:hint="eastAsia"/>
        </w:rPr>
        <w:t>UI</w:t>
      </w:r>
      <w:r>
        <w:rPr>
          <w:rFonts w:hint="eastAsia"/>
        </w:rPr>
        <w:t>接口、基本传感器、无线传感器网络、</w:t>
      </w:r>
      <w:r>
        <w:rPr>
          <w:rFonts w:hint="eastAsia"/>
        </w:rPr>
        <w:t>PPC</w:t>
      </w:r>
      <w:r>
        <w:rPr>
          <w:rFonts w:hint="eastAsia"/>
        </w:rPr>
        <w:t>开发板</w:t>
      </w:r>
    </w:p>
    <w:p w14:paraId="036B15D0" w14:textId="77777777" w:rsidR="00463F03" w:rsidRDefault="003A4FE8">
      <w:pPr>
        <w:pStyle w:val="3"/>
        <w:spacing w:beforeLines="50" w:before="156" w:line="240" w:lineRule="auto"/>
      </w:pPr>
      <w:bookmarkStart w:id="55" w:name="_Toc40806861"/>
      <w:bookmarkStart w:id="56" w:name="_Toc40806963"/>
      <w:bookmarkStart w:id="57" w:name="_Toc40849790"/>
      <w:bookmarkStart w:id="58" w:name="_Toc265683148"/>
      <w:r>
        <w:rPr>
          <w:rFonts w:hint="eastAsia"/>
        </w:rPr>
        <w:t>文档</w:t>
      </w:r>
      <w:bookmarkEnd w:id="55"/>
      <w:bookmarkEnd w:id="56"/>
      <w:bookmarkEnd w:id="57"/>
      <w:bookmarkEnd w:id="58"/>
    </w:p>
    <w:p w14:paraId="3E30765F" w14:textId="77777777" w:rsidR="00463F03" w:rsidRDefault="003A4FE8">
      <w:pPr>
        <w:spacing w:beforeLines="50" w:before="156" w:line="240" w:lineRule="auto"/>
        <w:ind w:firstLine="420"/>
      </w:pPr>
      <w:r>
        <w:rPr>
          <w:rFonts w:hint="eastAsia"/>
        </w:rPr>
        <w:t>《项目开发计划》、《需求分析文档》、《系统设计文档》、《系统说明》、《系统测试文档》</w:t>
      </w:r>
    </w:p>
    <w:p w14:paraId="643A01FC" w14:textId="77777777" w:rsidR="00463F03" w:rsidRDefault="003A4FE8">
      <w:pPr>
        <w:pStyle w:val="2"/>
        <w:spacing w:beforeLines="50" w:before="156" w:line="240" w:lineRule="auto"/>
      </w:pPr>
      <w:bookmarkStart w:id="59" w:name="_Toc40806864"/>
      <w:bookmarkStart w:id="60" w:name="_Toc40806966"/>
      <w:bookmarkStart w:id="61" w:name="_Toc40849793"/>
      <w:bookmarkStart w:id="62" w:name="_Toc265683150"/>
      <w:r>
        <w:rPr>
          <w:rFonts w:hint="eastAsia"/>
        </w:rPr>
        <w:t>运行与开发环境</w:t>
      </w:r>
      <w:bookmarkEnd w:id="59"/>
      <w:bookmarkEnd w:id="60"/>
      <w:bookmarkEnd w:id="61"/>
      <w:bookmarkEnd w:id="62"/>
    </w:p>
    <w:p w14:paraId="206B1AD5" w14:textId="77777777" w:rsidR="00463F03" w:rsidRDefault="003A4FE8">
      <w:pPr>
        <w:pStyle w:val="3"/>
        <w:spacing w:beforeLines="50" w:before="156" w:line="240" w:lineRule="auto"/>
      </w:pPr>
      <w:bookmarkStart w:id="63" w:name="_Toc40806865"/>
      <w:bookmarkStart w:id="64" w:name="_Toc40806967"/>
      <w:bookmarkStart w:id="65" w:name="_Toc40849794"/>
      <w:bookmarkStart w:id="66" w:name="_Toc265683151"/>
      <w:r>
        <w:rPr>
          <w:rFonts w:hint="eastAsia"/>
        </w:rPr>
        <w:t>运行环境</w:t>
      </w:r>
      <w:bookmarkEnd w:id="63"/>
      <w:bookmarkEnd w:id="64"/>
      <w:bookmarkEnd w:id="65"/>
      <w:bookmarkEnd w:id="66"/>
    </w:p>
    <w:p w14:paraId="47F121A3" w14:textId="77777777" w:rsidR="00463F03" w:rsidRDefault="003A4FE8">
      <w:pPr>
        <w:spacing w:beforeLines="50" w:before="156" w:line="240" w:lineRule="auto"/>
        <w:ind w:firstLine="420"/>
      </w:pPr>
      <w:r>
        <w:rPr>
          <w:rFonts w:hint="eastAsia"/>
        </w:rPr>
        <w:t>Power</w:t>
      </w:r>
      <w:r>
        <w:t xml:space="preserve"> </w:t>
      </w:r>
      <w:r>
        <w:rPr>
          <w:rFonts w:hint="eastAsia"/>
        </w:rPr>
        <w:t>PC</w:t>
      </w:r>
      <w:r>
        <w:rPr>
          <w:rFonts w:hint="eastAsia"/>
        </w:rPr>
        <w:t>开发板，传感器，</w:t>
      </w:r>
      <w:r>
        <w:rPr>
          <w:rFonts w:hint="eastAsia"/>
        </w:rPr>
        <w:t>VxWorks</w:t>
      </w:r>
      <w:r>
        <w:rPr>
          <w:rFonts w:hint="eastAsia"/>
        </w:rPr>
        <w:t>实时嵌入式操作系统</w:t>
      </w:r>
    </w:p>
    <w:p w14:paraId="08A45644" w14:textId="77777777" w:rsidR="00463F03" w:rsidRDefault="003A4FE8">
      <w:pPr>
        <w:pStyle w:val="3"/>
        <w:spacing w:beforeLines="50" w:before="156" w:line="240" w:lineRule="auto"/>
      </w:pPr>
      <w:bookmarkStart w:id="67" w:name="_Toc40806866"/>
      <w:bookmarkStart w:id="68" w:name="_Toc40806968"/>
      <w:bookmarkStart w:id="69" w:name="_Toc40849795"/>
      <w:bookmarkStart w:id="70" w:name="_Toc265683152"/>
      <w:r>
        <w:rPr>
          <w:rFonts w:hint="eastAsia"/>
        </w:rPr>
        <w:t>开发环境</w:t>
      </w:r>
      <w:bookmarkEnd w:id="67"/>
      <w:bookmarkEnd w:id="68"/>
      <w:bookmarkEnd w:id="69"/>
      <w:bookmarkEnd w:id="70"/>
    </w:p>
    <w:p w14:paraId="238E1F55" w14:textId="77777777" w:rsidR="00463F03" w:rsidRDefault="003A4FE8">
      <w:pPr>
        <w:spacing w:beforeLines="50" w:before="156" w:line="240" w:lineRule="auto"/>
        <w:ind w:firstLine="420"/>
      </w:pPr>
      <w:r>
        <w:rPr>
          <w:rFonts w:hint="eastAsia"/>
        </w:rPr>
        <w:t>Power</w:t>
      </w:r>
      <w:r>
        <w:t xml:space="preserve"> PC</w:t>
      </w:r>
      <w:r>
        <w:rPr>
          <w:rFonts w:hint="eastAsia"/>
        </w:rPr>
        <w:t>开发板，</w:t>
      </w:r>
      <w:r>
        <w:rPr>
          <w:rFonts w:hint="eastAsia"/>
        </w:rPr>
        <w:t>Tornado</w:t>
      </w:r>
      <w:r>
        <w:rPr>
          <w:rFonts w:hint="eastAsia"/>
        </w:rPr>
        <w:t>或</w:t>
      </w:r>
      <w:r>
        <w:rPr>
          <w:rFonts w:hint="eastAsia"/>
        </w:rPr>
        <w:t>Rhapsody</w:t>
      </w:r>
      <w:r>
        <w:rPr>
          <w:rFonts w:hint="eastAsia"/>
        </w:rPr>
        <w:t>开发环境</w:t>
      </w:r>
    </w:p>
    <w:p w14:paraId="1E54D54D" w14:textId="77777777" w:rsidR="00463F03" w:rsidRDefault="003A4FE8">
      <w:pPr>
        <w:pStyle w:val="2"/>
        <w:spacing w:beforeLines="50" w:before="156" w:line="240" w:lineRule="auto"/>
      </w:pPr>
      <w:bookmarkStart w:id="71" w:name="_Toc40806868"/>
      <w:bookmarkStart w:id="72" w:name="_Toc40806970"/>
      <w:bookmarkStart w:id="73" w:name="_Toc40849797"/>
      <w:bookmarkStart w:id="74" w:name="_Toc265683153"/>
      <w:r>
        <w:rPr>
          <w:rFonts w:hint="eastAsia"/>
        </w:rPr>
        <w:t>项目期限</w:t>
      </w:r>
      <w:bookmarkEnd w:id="71"/>
      <w:bookmarkEnd w:id="72"/>
      <w:bookmarkEnd w:id="73"/>
      <w:bookmarkEnd w:id="74"/>
    </w:p>
    <w:p w14:paraId="3787A126" w14:textId="77777777" w:rsidR="00463F03" w:rsidRDefault="003A4FE8">
      <w:pPr>
        <w:spacing w:beforeLines="50" w:before="156" w:line="240" w:lineRule="auto"/>
        <w:ind w:firstLine="420"/>
      </w:pPr>
      <w:r>
        <w:rPr>
          <w:rFonts w:hint="eastAsia"/>
        </w:rPr>
        <w:t>2019.3.4</w:t>
      </w:r>
      <w:r>
        <w:rPr>
          <w:rFonts w:hint="eastAsia"/>
        </w:rPr>
        <w:t>——</w:t>
      </w:r>
      <w:r>
        <w:rPr>
          <w:rFonts w:hint="eastAsia"/>
        </w:rPr>
        <w:t>2019.6.14</w:t>
      </w:r>
    </w:p>
    <w:p w14:paraId="693DEECB" w14:textId="77777777" w:rsidR="00463F03" w:rsidRDefault="003A4FE8">
      <w:pPr>
        <w:pStyle w:val="1"/>
        <w:spacing w:beforeLines="50" w:before="156" w:line="240" w:lineRule="auto"/>
      </w:pPr>
      <w:bookmarkStart w:id="75" w:name="_Toc265683154"/>
      <w:bookmarkStart w:id="76" w:name="_Toc40806869"/>
      <w:bookmarkStart w:id="77" w:name="_Toc40806971"/>
      <w:bookmarkStart w:id="78" w:name="_Toc40849798"/>
      <w:r>
        <w:rPr>
          <w:rFonts w:hint="eastAsia"/>
        </w:rPr>
        <w:t>风险管理</w:t>
      </w:r>
      <w:bookmarkEnd w:id="75"/>
    </w:p>
    <w:p w14:paraId="53217325" w14:textId="77777777" w:rsidR="00463F03" w:rsidRDefault="003A4FE8">
      <w:pPr>
        <w:spacing w:beforeLines="50" w:before="156" w:line="240" w:lineRule="auto"/>
      </w:pPr>
      <w:r>
        <w:rPr>
          <w:rFonts w:hint="eastAsia"/>
        </w:rPr>
        <w:t>主要风险分析：</w:t>
      </w:r>
    </w:p>
    <w:p w14:paraId="454B38DE" w14:textId="77777777" w:rsidR="00463F03" w:rsidRDefault="003A4FE8">
      <w:pPr>
        <w:spacing w:beforeLines="50" w:before="156" w:line="240" w:lineRule="auto"/>
        <w:ind w:firstLine="420"/>
      </w:pPr>
      <w:r>
        <w:rPr>
          <w:rFonts w:hint="eastAsia"/>
        </w:rPr>
        <w:t>首要风险是系统无法按期完成。</w:t>
      </w:r>
    </w:p>
    <w:p w14:paraId="71D18219" w14:textId="77777777" w:rsidR="00463F03" w:rsidRDefault="003A4FE8">
      <w:pPr>
        <w:spacing w:beforeLines="50" w:before="156" w:line="240" w:lineRule="auto"/>
        <w:ind w:firstLine="420"/>
      </w:pPr>
      <w:r>
        <w:rPr>
          <w:rFonts w:hint="eastAsia"/>
        </w:rPr>
        <w:t>无法按期完成的可能性包括：小组成员间沟通不足，导致工作过程未能紧密连接、项目开发节奏拖后；小组成员的局部任务未能按期完成，拖延整体工作进度；开发过程中遇到较复杂的难题无法攻克；前期设计与计划导致的不必要的工作量等。</w:t>
      </w:r>
    </w:p>
    <w:p w14:paraId="0D78F70A" w14:textId="77777777" w:rsidR="00463F03" w:rsidRDefault="003A4FE8">
      <w:pPr>
        <w:spacing w:beforeLines="50" w:before="156" w:line="240" w:lineRule="auto"/>
        <w:ind w:firstLine="420"/>
      </w:pPr>
      <w:r>
        <w:rPr>
          <w:rFonts w:hint="eastAsia"/>
        </w:rPr>
        <w:t>风险管理策略：项目经理带领小组成员及时沟通交流，面对复杂、困难问题小组集体思考解决，前期计划阶段花费更多时间，着力探讨计划的合理性、紧凑性。</w:t>
      </w:r>
    </w:p>
    <w:p w14:paraId="74A9FB25" w14:textId="77777777" w:rsidR="00463F03" w:rsidRDefault="003A4FE8">
      <w:pPr>
        <w:pStyle w:val="1"/>
        <w:spacing w:beforeLines="50" w:before="156" w:line="240" w:lineRule="auto"/>
      </w:pPr>
      <w:bookmarkStart w:id="79" w:name="_Toc265683156"/>
      <w:bookmarkEnd w:id="76"/>
      <w:bookmarkEnd w:id="77"/>
      <w:bookmarkEnd w:id="78"/>
      <w:r>
        <w:rPr>
          <w:rFonts w:hint="eastAsia"/>
        </w:rPr>
        <w:t>过程</w:t>
      </w:r>
      <w:bookmarkEnd w:id="79"/>
      <w:r>
        <w:rPr>
          <w:rFonts w:hint="eastAsia"/>
        </w:rPr>
        <w:t>模型</w:t>
      </w:r>
    </w:p>
    <w:p w14:paraId="3814A358" w14:textId="77777777" w:rsidR="00463F03" w:rsidRDefault="003A4FE8">
      <w:pPr>
        <w:spacing w:beforeLines="50" w:before="156" w:line="240" w:lineRule="auto"/>
        <w:ind w:firstLine="420"/>
      </w:pPr>
      <w:r>
        <w:rPr>
          <w:rFonts w:hint="eastAsia"/>
        </w:rPr>
        <w:t>过程模型为迭代</w:t>
      </w:r>
      <w:r>
        <w:rPr>
          <w:rFonts w:hint="eastAsia"/>
        </w:rPr>
        <w:t>-</w:t>
      </w:r>
      <w:r>
        <w:rPr>
          <w:rFonts w:hint="eastAsia"/>
        </w:rPr>
        <w:t>递增生命周期模型，它有五个核心工作流：需求工作流、分析工作流、设计工作流、实现工作流以及测试工作流。</w:t>
      </w:r>
    </w:p>
    <w:p w14:paraId="0ACB25D6" w14:textId="77777777" w:rsidR="00463F03" w:rsidRDefault="003A4FE8">
      <w:pPr>
        <w:spacing w:beforeLines="50" w:before="156" w:line="240" w:lineRule="auto"/>
        <w:ind w:firstLine="420"/>
      </w:pPr>
      <w:r>
        <w:rPr>
          <w:rFonts w:hint="eastAsia"/>
        </w:rPr>
        <w:lastRenderedPageBreak/>
        <w:t>在生命周期开始，需求工作流占主导地位，之后其地位降低。在生命周期快结束时，实现工作流和测试工作流会占用更多时间。计划和文档贯穿整个软件开发周期，每次迭代（尤其是在迭代结束时）测试是一个主要活动。</w:t>
      </w:r>
    </w:p>
    <w:p w14:paraId="2E77456E" w14:textId="77777777" w:rsidR="00463F03" w:rsidRDefault="003A4FE8">
      <w:pPr>
        <w:spacing w:beforeLines="50" w:before="156" w:line="240" w:lineRule="auto"/>
        <w:ind w:firstLine="420"/>
      </w:pPr>
      <w:r>
        <w:rPr>
          <w:rFonts w:hint="eastAsia"/>
        </w:rPr>
        <w:t>整个模型的原型是最初交付的版本，增量是每次迭代需要增加的功能。</w:t>
      </w:r>
    </w:p>
    <w:p w14:paraId="30AF59C4" w14:textId="77777777" w:rsidR="00463F03" w:rsidRDefault="003A4FE8">
      <w:pPr>
        <w:pStyle w:val="1"/>
        <w:spacing w:beforeLines="50" w:before="156" w:line="240" w:lineRule="auto"/>
      </w:pPr>
      <w:bookmarkStart w:id="80" w:name="_Toc265683157"/>
      <w:r>
        <w:rPr>
          <w:rFonts w:hint="eastAsia"/>
        </w:rPr>
        <w:t>资源计划</w:t>
      </w:r>
      <w:bookmarkEnd w:id="80"/>
    </w:p>
    <w:p w14:paraId="52136EA5" w14:textId="77777777" w:rsidR="00463F03" w:rsidRDefault="003A4FE8">
      <w:pPr>
        <w:spacing w:beforeLines="50" w:before="156" w:line="240" w:lineRule="auto"/>
        <w:ind w:firstLine="420"/>
      </w:pPr>
      <w:r>
        <w:rPr>
          <w:rFonts w:hint="eastAsia"/>
        </w:rPr>
        <w:t>硬件：</w:t>
      </w:r>
      <w:r>
        <w:rPr>
          <w:rFonts w:hint="eastAsia"/>
        </w:rPr>
        <w:t>Power</w:t>
      </w:r>
      <w:r>
        <w:t xml:space="preserve"> </w:t>
      </w:r>
      <w:r>
        <w:rPr>
          <w:rFonts w:hint="eastAsia"/>
        </w:rPr>
        <w:t>PC</w:t>
      </w:r>
      <w:r>
        <w:rPr>
          <w:rFonts w:hint="eastAsia"/>
        </w:rPr>
        <w:t>开发板，传感器。</w:t>
      </w:r>
    </w:p>
    <w:p w14:paraId="4E88A3DB" w14:textId="77777777" w:rsidR="00463F03" w:rsidRDefault="003A4FE8">
      <w:pPr>
        <w:spacing w:beforeLines="50" w:before="156" w:line="240" w:lineRule="auto"/>
        <w:ind w:firstLine="420"/>
      </w:pPr>
      <w:r>
        <w:rPr>
          <w:rFonts w:hint="eastAsia"/>
        </w:rPr>
        <w:t>软件：</w:t>
      </w:r>
      <w:r>
        <w:rPr>
          <w:rFonts w:hint="eastAsia"/>
        </w:rPr>
        <w:t>VxWorks</w:t>
      </w:r>
      <w:r>
        <w:rPr>
          <w:rFonts w:hint="eastAsia"/>
        </w:rPr>
        <w:t>实时嵌入式操作系统、</w:t>
      </w:r>
      <w:r>
        <w:rPr>
          <w:rFonts w:hint="eastAsia"/>
        </w:rPr>
        <w:t>Tornado</w:t>
      </w:r>
      <w:r>
        <w:rPr>
          <w:rFonts w:hint="eastAsia"/>
        </w:rPr>
        <w:t>或</w:t>
      </w:r>
      <w:r>
        <w:rPr>
          <w:rFonts w:hint="eastAsia"/>
        </w:rPr>
        <w:t>Rhapsody</w:t>
      </w:r>
      <w:r>
        <w:rPr>
          <w:rFonts w:hint="eastAsia"/>
        </w:rPr>
        <w:t>开发环境、</w:t>
      </w:r>
      <w:r>
        <w:rPr>
          <w:rFonts w:hint="eastAsia"/>
        </w:rPr>
        <w:t>github</w:t>
      </w:r>
      <w:r>
        <w:rPr>
          <w:rFonts w:hint="eastAsia"/>
        </w:rPr>
        <w:t>。</w:t>
      </w:r>
    </w:p>
    <w:p w14:paraId="6B02E252" w14:textId="175D1FF4" w:rsidR="00463F03" w:rsidRDefault="003A4FE8">
      <w:pPr>
        <w:pStyle w:val="1"/>
        <w:spacing w:beforeLines="50" w:before="156" w:line="240" w:lineRule="auto"/>
      </w:pPr>
      <w:bookmarkStart w:id="81" w:name="_Toc265683159"/>
      <w:r>
        <w:rPr>
          <w:rFonts w:hint="eastAsia"/>
        </w:rPr>
        <w:t>进度</w:t>
      </w:r>
      <w:commentRangeStart w:id="82"/>
      <w:r>
        <w:rPr>
          <w:rFonts w:hint="eastAsia"/>
        </w:rPr>
        <w:t>计划</w:t>
      </w:r>
      <w:bookmarkEnd w:id="81"/>
      <w:commentRangeEnd w:id="82"/>
      <w:r w:rsidR="005D2281">
        <w:rPr>
          <w:rStyle w:val="ad"/>
          <w:b w:val="0"/>
          <w:bCs w:val="0"/>
          <w:kern w:val="2"/>
        </w:rPr>
        <w:commentReference w:id="82"/>
      </w:r>
    </w:p>
    <w:p w14:paraId="68B154DB" w14:textId="77777777" w:rsidR="00463F03" w:rsidRDefault="003A4FE8">
      <w:pPr>
        <w:pStyle w:val="2"/>
      </w:pPr>
      <w:r>
        <w:rPr>
          <w:rFonts w:hint="eastAsia"/>
        </w:rPr>
        <w:t>里程碑计划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4366"/>
      </w:tblGrid>
      <w:tr w:rsidR="00463F03" w14:paraId="1E2BC07F" w14:textId="77777777">
        <w:tc>
          <w:tcPr>
            <w:tcW w:w="2842" w:type="dxa"/>
          </w:tcPr>
          <w:p w14:paraId="76113324" w14:textId="77777777" w:rsidR="00463F03" w:rsidRDefault="003A4FE8">
            <w:pPr>
              <w:jc w:val="left"/>
            </w:pPr>
            <w:r>
              <w:rPr>
                <w:rFonts w:hint="eastAsia"/>
              </w:rPr>
              <w:t>时间节点</w:t>
            </w:r>
          </w:p>
        </w:tc>
        <w:tc>
          <w:tcPr>
            <w:tcW w:w="4366" w:type="dxa"/>
          </w:tcPr>
          <w:p w14:paraId="0CE3E744" w14:textId="77777777" w:rsidR="00463F03" w:rsidRDefault="003A4FE8">
            <w:pPr>
              <w:jc w:val="left"/>
            </w:pPr>
            <w:r>
              <w:rPr>
                <w:rFonts w:hint="eastAsia"/>
              </w:rPr>
              <w:t>工作内容</w:t>
            </w:r>
          </w:p>
        </w:tc>
      </w:tr>
      <w:tr w:rsidR="00463F03" w14:paraId="0B60CFC3" w14:textId="77777777">
        <w:tc>
          <w:tcPr>
            <w:tcW w:w="2842" w:type="dxa"/>
          </w:tcPr>
          <w:p w14:paraId="0F8482BC" w14:textId="77777777" w:rsidR="00463F03" w:rsidRDefault="003A4FE8">
            <w:pPr>
              <w:jc w:val="left"/>
            </w:pPr>
            <w:r>
              <w:rPr>
                <w:rFonts w:hint="eastAsia"/>
              </w:rPr>
              <w:t>3</w:t>
            </w:r>
            <w:r>
              <w:rPr>
                <w:rFonts w:hint="eastAsia"/>
              </w:rPr>
              <w:t>月</w:t>
            </w:r>
            <w:r>
              <w:rPr>
                <w:rFonts w:hint="eastAsia"/>
              </w:rPr>
              <w:t>4</w:t>
            </w:r>
            <w:r>
              <w:rPr>
                <w:rFonts w:hint="eastAsia"/>
              </w:rPr>
              <w:t>日前</w:t>
            </w:r>
          </w:p>
        </w:tc>
        <w:tc>
          <w:tcPr>
            <w:tcW w:w="4366" w:type="dxa"/>
          </w:tcPr>
          <w:p w14:paraId="69981B6B" w14:textId="77777777" w:rsidR="00463F03" w:rsidRDefault="003A4FE8">
            <w:pPr>
              <w:jc w:val="left"/>
            </w:pPr>
            <w:r>
              <w:rPr>
                <w:rFonts w:hint="eastAsia"/>
              </w:rPr>
              <w:t>组队完成</w:t>
            </w:r>
          </w:p>
        </w:tc>
      </w:tr>
      <w:tr w:rsidR="00463F03" w14:paraId="45728577" w14:textId="77777777">
        <w:tc>
          <w:tcPr>
            <w:tcW w:w="2842" w:type="dxa"/>
          </w:tcPr>
          <w:p w14:paraId="1C0F10EF" w14:textId="77777777" w:rsidR="00463F03" w:rsidRDefault="003A4FE8">
            <w:pPr>
              <w:jc w:val="left"/>
            </w:pPr>
            <w:r>
              <w:rPr>
                <w:rFonts w:hint="eastAsia"/>
              </w:rPr>
              <w:t>3</w:t>
            </w:r>
            <w:r>
              <w:rPr>
                <w:rFonts w:hint="eastAsia"/>
              </w:rPr>
              <w:t>月</w:t>
            </w:r>
            <w:r>
              <w:rPr>
                <w:rFonts w:hint="eastAsia"/>
              </w:rPr>
              <w:t>10</w:t>
            </w:r>
            <w:r>
              <w:rPr>
                <w:rFonts w:hint="eastAsia"/>
              </w:rPr>
              <w:t>日前</w:t>
            </w:r>
          </w:p>
        </w:tc>
        <w:tc>
          <w:tcPr>
            <w:tcW w:w="4366" w:type="dxa"/>
          </w:tcPr>
          <w:p w14:paraId="090950EF" w14:textId="77777777" w:rsidR="00463F03" w:rsidRDefault="003A4FE8">
            <w:pPr>
              <w:jc w:val="left"/>
            </w:pPr>
            <w:r>
              <w:rPr>
                <w:rFonts w:hint="eastAsia"/>
              </w:rPr>
              <w:t>完成《项目开发计划》</w:t>
            </w:r>
          </w:p>
        </w:tc>
      </w:tr>
      <w:tr w:rsidR="00463F03" w14:paraId="7FB740F4" w14:textId="77777777">
        <w:tc>
          <w:tcPr>
            <w:tcW w:w="2842" w:type="dxa"/>
          </w:tcPr>
          <w:p w14:paraId="5576F940" w14:textId="77777777" w:rsidR="00463F03" w:rsidRDefault="003A4FE8">
            <w:pPr>
              <w:jc w:val="left"/>
            </w:pPr>
            <w:r>
              <w:rPr>
                <w:rFonts w:hint="eastAsia"/>
              </w:rPr>
              <w:t>3</w:t>
            </w:r>
            <w:r>
              <w:rPr>
                <w:rFonts w:hint="eastAsia"/>
              </w:rPr>
              <w:t>月</w:t>
            </w:r>
            <w:r>
              <w:rPr>
                <w:rFonts w:hint="eastAsia"/>
              </w:rPr>
              <w:t>31</w:t>
            </w:r>
            <w:r>
              <w:rPr>
                <w:rFonts w:hint="eastAsia"/>
              </w:rPr>
              <w:t>日前</w:t>
            </w:r>
          </w:p>
        </w:tc>
        <w:tc>
          <w:tcPr>
            <w:tcW w:w="4366" w:type="dxa"/>
          </w:tcPr>
          <w:p w14:paraId="5044EFFB" w14:textId="77777777" w:rsidR="00463F03" w:rsidRDefault="003A4FE8">
            <w:pPr>
              <w:jc w:val="left"/>
            </w:pPr>
            <w:r>
              <w:rPr>
                <w:rFonts w:hint="eastAsia"/>
              </w:rPr>
              <w:t>完成《需求分析文档》</w:t>
            </w:r>
          </w:p>
        </w:tc>
      </w:tr>
      <w:tr w:rsidR="00463F03" w14:paraId="4279550E" w14:textId="77777777">
        <w:tc>
          <w:tcPr>
            <w:tcW w:w="2842" w:type="dxa"/>
          </w:tcPr>
          <w:p w14:paraId="3443C980" w14:textId="77777777" w:rsidR="00463F03" w:rsidRDefault="003A4FE8">
            <w:pPr>
              <w:jc w:val="left"/>
            </w:pPr>
            <w:r>
              <w:rPr>
                <w:rFonts w:hint="eastAsia"/>
              </w:rPr>
              <w:t>4</w:t>
            </w:r>
            <w:r>
              <w:rPr>
                <w:rFonts w:hint="eastAsia"/>
              </w:rPr>
              <w:t>月</w:t>
            </w:r>
            <w:r>
              <w:rPr>
                <w:rFonts w:hint="eastAsia"/>
              </w:rPr>
              <w:t>2</w:t>
            </w:r>
            <w:r>
              <w:rPr>
                <w:rFonts w:hint="eastAsia"/>
              </w:rPr>
              <w:t>日</w:t>
            </w:r>
          </w:p>
        </w:tc>
        <w:tc>
          <w:tcPr>
            <w:tcW w:w="4366" w:type="dxa"/>
          </w:tcPr>
          <w:p w14:paraId="27960CE4" w14:textId="77777777" w:rsidR="00463F03" w:rsidRDefault="003A4FE8">
            <w:pPr>
              <w:jc w:val="left"/>
            </w:pPr>
            <w:r>
              <w:rPr>
                <w:rFonts w:hint="eastAsia"/>
              </w:rPr>
              <w:t>需求分析评审</w:t>
            </w:r>
          </w:p>
        </w:tc>
      </w:tr>
      <w:tr w:rsidR="00463F03" w14:paraId="27CE2783" w14:textId="77777777">
        <w:tc>
          <w:tcPr>
            <w:tcW w:w="2842" w:type="dxa"/>
          </w:tcPr>
          <w:p w14:paraId="43C0C5D7" w14:textId="77777777" w:rsidR="00463F03" w:rsidRDefault="003A4FE8">
            <w:pPr>
              <w:jc w:val="left"/>
            </w:pPr>
            <w:r>
              <w:rPr>
                <w:rFonts w:hint="eastAsia"/>
              </w:rPr>
              <w:t>4</w:t>
            </w:r>
            <w:r>
              <w:rPr>
                <w:rFonts w:hint="eastAsia"/>
              </w:rPr>
              <w:t>月</w:t>
            </w:r>
            <w:r>
              <w:rPr>
                <w:rFonts w:hint="eastAsia"/>
              </w:rPr>
              <w:t>21</w:t>
            </w:r>
            <w:r>
              <w:rPr>
                <w:rFonts w:hint="eastAsia"/>
              </w:rPr>
              <w:t>日前</w:t>
            </w:r>
          </w:p>
        </w:tc>
        <w:tc>
          <w:tcPr>
            <w:tcW w:w="4366" w:type="dxa"/>
          </w:tcPr>
          <w:p w14:paraId="55729515" w14:textId="77777777" w:rsidR="00463F03" w:rsidRDefault="003A4FE8">
            <w:pPr>
              <w:jc w:val="left"/>
            </w:pPr>
            <w:r>
              <w:rPr>
                <w:rFonts w:hint="eastAsia"/>
              </w:rPr>
              <w:t>软件设计文档提交</w:t>
            </w:r>
          </w:p>
        </w:tc>
      </w:tr>
      <w:tr w:rsidR="00463F03" w14:paraId="3F7F1101" w14:textId="77777777">
        <w:tc>
          <w:tcPr>
            <w:tcW w:w="2842" w:type="dxa"/>
          </w:tcPr>
          <w:p w14:paraId="2ACEA11C" w14:textId="77777777" w:rsidR="00463F03" w:rsidRDefault="003A4FE8">
            <w:pPr>
              <w:jc w:val="left"/>
            </w:pPr>
            <w:r>
              <w:rPr>
                <w:rFonts w:hint="eastAsia"/>
              </w:rPr>
              <w:t>4</w:t>
            </w:r>
            <w:r>
              <w:rPr>
                <w:rFonts w:hint="eastAsia"/>
              </w:rPr>
              <w:t>月</w:t>
            </w:r>
            <w:r>
              <w:rPr>
                <w:rFonts w:hint="eastAsia"/>
              </w:rPr>
              <w:t>23</w:t>
            </w:r>
            <w:r>
              <w:rPr>
                <w:rFonts w:hint="eastAsia"/>
              </w:rPr>
              <w:t>日</w:t>
            </w:r>
          </w:p>
        </w:tc>
        <w:tc>
          <w:tcPr>
            <w:tcW w:w="4366" w:type="dxa"/>
          </w:tcPr>
          <w:p w14:paraId="540784D0" w14:textId="77777777" w:rsidR="00463F03" w:rsidRDefault="003A4FE8">
            <w:pPr>
              <w:jc w:val="left"/>
            </w:pPr>
            <w:r>
              <w:rPr>
                <w:rFonts w:hint="eastAsia"/>
              </w:rPr>
              <w:t>软件设计文档评审</w:t>
            </w:r>
          </w:p>
        </w:tc>
      </w:tr>
      <w:tr w:rsidR="00463F03" w14:paraId="394C427C" w14:textId="77777777">
        <w:tc>
          <w:tcPr>
            <w:tcW w:w="2842" w:type="dxa"/>
          </w:tcPr>
          <w:p w14:paraId="08BC2D5B" w14:textId="77777777" w:rsidR="00463F03" w:rsidRDefault="003A4FE8">
            <w:pPr>
              <w:jc w:val="left"/>
            </w:pPr>
            <w:r>
              <w:rPr>
                <w:rFonts w:hint="eastAsia"/>
              </w:rPr>
              <w:t>5</w:t>
            </w:r>
            <w:r>
              <w:rPr>
                <w:rFonts w:hint="eastAsia"/>
              </w:rPr>
              <w:t>月</w:t>
            </w:r>
            <w:r>
              <w:rPr>
                <w:rFonts w:hint="eastAsia"/>
              </w:rPr>
              <w:t>1</w:t>
            </w:r>
            <w:r>
              <w:rPr>
                <w:rFonts w:hint="eastAsia"/>
              </w:rPr>
              <w:t>日前</w:t>
            </w:r>
          </w:p>
        </w:tc>
        <w:tc>
          <w:tcPr>
            <w:tcW w:w="4366" w:type="dxa"/>
          </w:tcPr>
          <w:p w14:paraId="3624B54E" w14:textId="77777777" w:rsidR="00463F03" w:rsidRDefault="003A4FE8">
            <w:pPr>
              <w:jc w:val="left"/>
            </w:pPr>
            <w:r>
              <w:rPr>
                <w:rFonts w:hint="eastAsia"/>
              </w:rPr>
              <w:t>完成初代版本，代码评审内容准备完成</w:t>
            </w:r>
          </w:p>
        </w:tc>
      </w:tr>
      <w:tr w:rsidR="00463F03" w14:paraId="22E883F6" w14:textId="77777777">
        <w:tc>
          <w:tcPr>
            <w:tcW w:w="2842" w:type="dxa"/>
          </w:tcPr>
          <w:p w14:paraId="3D9F5E06" w14:textId="77777777" w:rsidR="00463F03" w:rsidRDefault="003A4FE8">
            <w:pPr>
              <w:jc w:val="left"/>
            </w:pPr>
            <w:r>
              <w:rPr>
                <w:rFonts w:hint="eastAsia"/>
              </w:rPr>
              <w:t>5</w:t>
            </w:r>
            <w:r>
              <w:rPr>
                <w:rFonts w:hint="eastAsia"/>
              </w:rPr>
              <w:t>月</w:t>
            </w:r>
            <w:r>
              <w:rPr>
                <w:rFonts w:hint="eastAsia"/>
              </w:rPr>
              <w:t>14</w:t>
            </w:r>
            <w:r>
              <w:rPr>
                <w:rFonts w:hint="eastAsia"/>
              </w:rPr>
              <w:t>日</w:t>
            </w:r>
          </w:p>
        </w:tc>
        <w:tc>
          <w:tcPr>
            <w:tcW w:w="4366" w:type="dxa"/>
          </w:tcPr>
          <w:p w14:paraId="25E6D0E4" w14:textId="77777777" w:rsidR="00463F03" w:rsidRDefault="003A4FE8">
            <w:pPr>
              <w:jc w:val="left"/>
            </w:pPr>
            <w:r>
              <w:rPr>
                <w:rFonts w:hint="eastAsia"/>
              </w:rPr>
              <w:t>代码评审</w:t>
            </w:r>
          </w:p>
        </w:tc>
      </w:tr>
      <w:tr w:rsidR="00463F03" w14:paraId="6654DDB9" w14:textId="77777777">
        <w:tc>
          <w:tcPr>
            <w:tcW w:w="2842" w:type="dxa"/>
          </w:tcPr>
          <w:p w14:paraId="4D1B32A2" w14:textId="77777777" w:rsidR="00463F03" w:rsidRDefault="003A4FE8">
            <w:pPr>
              <w:jc w:val="left"/>
            </w:pPr>
            <w:r>
              <w:rPr>
                <w:rFonts w:hint="eastAsia"/>
              </w:rPr>
              <w:t>6</w:t>
            </w:r>
            <w:r>
              <w:rPr>
                <w:rFonts w:hint="eastAsia"/>
              </w:rPr>
              <w:t>月</w:t>
            </w:r>
            <w:r>
              <w:rPr>
                <w:rFonts w:hint="eastAsia"/>
              </w:rPr>
              <w:t>1</w:t>
            </w:r>
            <w:r>
              <w:rPr>
                <w:rFonts w:hint="eastAsia"/>
              </w:rPr>
              <w:t>日前</w:t>
            </w:r>
          </w:p>
        </w:tc>
        <w:tc>
          <w:tcPr>
            <w:tcW w:w="4366" w:type="dxa"/>
          </w:tcPr>
          <w:p w14:paraId="27724885" w14:textId="77777777" w:rsidR="00463F03" w:rsidRDefault="003A4FE8">
            <w:pPr>
              <w:jc w:val="left"/>
            </w:pPr>
            <w:r>
              <w:rPr>
                <w:rFonts w:hint="eastAsia"/>
              </w:rPr>
              <w:t>测试文档评审内容准备完成</w:t>
            </w:r>
          </w:p>
        </w:tc>
      </w:tr>
      <w:tr w:rsidR="00463F03" w14:paraId="57181A80" w14:textId="77777777">
        <w:tc>
          <w:tcPr>
            <w:tcW w:w="2842" w:type="dxa"/>
          </w:tcPr>
          <w:p w14:paraId="60CAE004" w14:textId="77777777" w:rsidR="00463F03" w:rsidRDefault="003A4FE8">
            <w:pPr>
              <w:jc w:val="left"/>
            </w:pPr>
            <w:r>
              <w:rPr>
                <w:rFonts w:hint="eastAsia"/>
              </w:rPr>
              <w:t>6</w:t>
            </w:r>
            <w:r>
              <w:rPr>
                <w:rFonts w:hint="eastAsia"/>
              </w:rPr>
              <w:t>月</w:t>
            </w:r>
            <w:r>
              <w:rPr>
                <w:rFonts w:hint="eastAsia"/>
              </w:rPr>
              <w:t>4</w:t>
            </w:r>
            <w:r>
              <w:rPr>
                <w:rFonts w:hint="eastAsia"/>
              </w:rPr>
              <w:t>日</w:t>
            </w:r>
          </w:p>
        </w:tc>
        <w:tc>
          <w:tcPr>
            <w:tcW w:w="4366" w:type="dxa"/>
          </w:tcPr>
          <w:p w14:paraId="6200E32D" w14:textId="77777777" w:rsidR="00463F03" w:rsidRDefault="003A4FE8">
            <w:pPr>
              <w:jc w:val="left"/>
            </w:pPr>
            <w:r>
              <w:rPr>
                <w:rFonts w:hint="eastAsia"/>
              </w:rPr>
              <w:t>测试文档评审</w:t>
            </w:r>
            <w:r>
              <w:rPr>
                <w:rFonts w:hint="eastAsia"/>
              </w:rPr>
              <w:t>1</w:t>
            </w:r>
          </w:p>
        </w:tc>
      </w:tr>
      <w:tr w:rsidR="00463F03" w14:paraId="0C165629" w14:textId="77777777">
        <w:tc>
          <w:tcPr>
            <w:tcW w:w="2842" w:type="dxa"/>
          </w:tcPr>
          <w:p w14:paraId="52BD8295" w14:textId="77777777" w:rsidR="00463F03" w:rsidRDefault="003A4FE8">
            <w:pPr>
              <w:jc w:val="left"/>
            </w:pPr>
            <w:r>
              <w:rPr>
                <w:rFonts w:hint="eastAsia"/>
              </w:rPr>
              <w:t>6</w:t>
            </w:r>
            <w:r>
              <w:rPr>
                <w:rFonts w:hint="eastAsia"/>
              </w:rPr>
              <w:t>月</w:t>
            </w:r>
            <w:r>
              <w:rPr>
                <w:rFonts w:hint="eastAsia"/>
              </w:rPr>
              <w:t>11</w:t>
            </w:r>
            <w:r>
              <w:rPr>
                <w:rFonts w:hint="eastAsia"/>
              </w:rPr>
              <w:t>日</w:t>
            </w:r>
          </w:p>
        </w:tc>
        <w:tc>
          <w:tcPr>
            <w:tcW w:w="4366" w:type="dxa"/>
          </w:tcPr>
          <w:p w14:paraId="4B475F0D" w14:textId="77777777" w:rsidR="00463F03" w:rsidRDefault="003A4FE8">
            <w:pPr>
              <w:jc w:val="left"/>
            </w:pPr>
            <w:r>
              <w:rPr>
                <w:rFonts w:hint="eastAsia"/>
              </w:rPr>
              <w:t>测试文档评审</w:t>
            </w:r>
            <w:r>
              <w:rPr>
                <w:rFonts w:hint="eastAsia"/>
              </w:rPr>
              <w:t>2</w:t>
            </w:r>
          </w:p>
        </w:tc>
      </w:tr>
      <w:tr w:rsidR="00463F03" w14:paraId="76B0DB41" w14:textId="77777777">
        <w:tc>
          <w:tcPr>
            <w:tcW w:w="2842" w:type="dxa"/>
          </w:tcPr>
          <w:p w14:paraId="4FF40D9A" w14:textId="77777777" w:rsidR="00463F03" w:rsidRDefault="003A4FE8">
            <w:pPr>
              <w:jc w:val="left"/>
            </w:pPr>
            <w:r>
              <w:rPr>
                <w:rFonts w:hint="eastAsia"/>
              </w:rPr>
              <w:t>6</w:t>
            </w:r>
            <w:r>
              <w:rPr>
                <w:rFonts w:hint="eastAsia"/>
              </w:rPr>
              <w:t>月</w:t>
            </w:r>
            <w:r>
              <w:rPr>
                <w:rFonts w:hint="eastAsia"/>
              </w:rPr>
              <w:t>18</w:t>
            </w:r>
            <w:r>
              <w:rPr>
                <w:rFonts w:hint="eastAsia"/>
              </w:rPr>
              <w:t>日</w:t>
            </w:r>
          </w:p>
        </w:tc>
        <w:tc>
          <w:tcPr>
            <w:tcW w:w="4366" w:type="dxa"/>
          </w:tcPr>
          <w:p w14:paraId="60BABB50" w14:textId="77777777" w:rsidR="00463F03" w:rsidRDefault="003A4FE8">
            <w:pPr>
              <w:jc w:val="left"/>
            </w:pPr>
            <w:r>
              <w:rPr>
                <w:rFonts w:hint="eastAsia"/>
              </w:rPr>
              <w:t>课程总结</w:t>
            </w:r>
          </w:p>
        </w:tc>
      </w:tr>
    </w:tbl>
    <w:p w14:paraId="79D83BBB" w14:textId="77777777" w:rsidR="00463F03" w:rsidRDefault="00463F03">
      <w:pPr>
        <w:ind w:firstLineChars="200" w:firstLine="480"/>
      </w:pPr>
    </w:p>
    <w:p w14:paraId="77785D28" w14:textId="77777777" w:rsidR="00463F03" w:rsidRDefault="003A4FE8">
      <w:pPr>
        <w:pStyle w:val="2"/>
      </w:pPr>
      <w:commentRangeStart w:id="83"/>
      <w:r>
        <w:rPr>
          <w:rFonts w:hint="eastAsia"/>
        </w:rPr>
        <w:t>里程碑任务映射</w:t>
      </w:r>
      <w:commentRangeEnd w:id="83"/>
      <w:r w:rsidR="00017DA0">
        <w:rPr>
          <w:rStyle w:val="ad"/>
          <w:rFonts w:ascii="Times New Roman" w:eastAsia="宋体" w:hAnsi="Times New Roman"/>
          <w:b w:val="0"/>
          <w:bCs w:val="0"/>
        </w:rPr>
        <w:commentReference w:id="83"/>
      </w:r>
    </w:p>
    <w:p w14:paraId="4DFEDF4A" w14:textId="77777777" w:rsidR="00463F03" w:rsidRDefault="00463F03">
      <w:pPr>
        <w:spacing w:beforeLines="50" w:before="156" w:line="240" w:lineRule="auto"/>
        <w:ind w:firstLine="420"/>
      </w:pPr>
    </w:p>
    <w:p w14:paraId="6F5A7204" w14:textId="77777777" w:rsidR="00463F03" w:rsidRDefault="00463F03"/>
    <w:p w14:paraId="7BD50513" w14:textId="7D6702D7" w:rsidR="00463F03" w:rsidRDefault="00F11677">
      <w:r>
        <w:rPr>
          <w:rFonts w:hint="eastAsia"/>
          <w:noProof/>
        </w:rPr>
        <w:lastRenderedPageBreak/>
        <mc:AlternateContent>
          <mc:Choice Requires="wps">
            <w:drawing>
              <wp:anchor distT="0" distB="0" distL="114300" distR="114300" simplePos="0" relativeHeight="251651584" behindDoc="0" locked="0" layoutInCell="1" allowOverlap="1" wp14:anchorId="757A3F43" wp14:editId="7B260A53">
                <wp:simplePos x="0" y="0"/>
                <wp:positionH relativeFrom="column">
                  <wp:posOffset>870585</wp:posOffset>
                </wp:positionH>
                <wp:positionV relativeFrom="paragraph">
                  <wp:posOffset>240665</wp:posOffset>
                </wp:positionV>
                <wp:extent cx="1784350" cy="482600"/>
                <wp:effectExtent l="11430" t="12065" r="13970" b="10160"/>
                <wp:wrapNone/>
                <wp:docPr id="17"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0" cy="482600"/>
                        </a:xfrm>
                        <a:prstGeom prst="ellipse">
                          <a:avLst/>
                        </a:prstGeom>
                        <a:solidFill>
                          <a:srgbClr val="FFFFFF"/>
                        </a:solidFill>
                        <a:ln w="9525" cmpd="sng">
                          <a:solidFill>
                            <a:srgbClr val="000000"/>
                          </a:solidFill>
                          <a:round/>
                          <a:headEnd/>
                          <a:tailEnd/>
                        </a:ln>
                      </wps:spPr>
                      <wps:txbx>
                        <w:txbxContent>
                          <w:p w14:paraId="76A37018" w14:textId="77777777" w:rsidR="00463F03" w:rsidRDefault="003A4FE8">
                            <w:pPr>
                              <w:spacing w:line="240" w:lineRule="auto"/>
                              <w:rPr>
                                <w:sz w:val="18"/>
                                <w:szCs w:val="18"/>
                              </w:rPr>
                            </w:pPr>
                            <w:r>
                              <w:rPr>
                                <w:rFonts w:hint="eastAsia"/>
                                <w:sz w:val="18"/>
                                <w:szCs w:val="18"/>
                              </w:rPr>
                              <w:t>完成《项目开发计划》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57A3F43" id="椭圆 4" o:spid="_x0000_s1026" style="position:absolute;left:0;text-align:left;margin-left:68.55pt;margin-top:18.95pt;width:140.5pt;height:3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">
                <v:textbox>
                  <w:txbxContent>
                    <w:p w14:paraId="76A37018" w14:textId="77777777" w:rsidR="00463F03" w:rsidRDefault="003A4FE8">
                      <w:pPr>
                        <w:spacing w:line="240" w:lineRule="auto"/>
                        <w:rPr>
                          <w:sz w:val="18"/>
                          <w:szCs w:val="18"/>
                        </w:rPr>
                      </w:pPr>
                      <w:r>
                        <w:rPr>
                          <w:rFonts w:hint="eastAsia"/>
                          <w:sz w:val="18"/>
                          <w:szCs w:val="18"/>
                        </w:rPr>
                        <w:t>完成《项目开发计划》</w:t>
                      </w:r>
                    </w:p>
                  </w:txbxContent>
                </v:textbox>
              </v:oval>
            </w:pict>
          </mc:Fallback>
        </mc:AlternateContent>
      </w:r>
      <w:r>
        <w:rPr>
          <w:rFonts w:hint="eastAsia"/>
          <w:noProof/>
        </w:rPr>
        <mc:AlternateContent>
          <mc:Choice Requires="wps">
            <w:drawing>
              <wp:anchor distT="0" distB="0" distL="114300" distR="114300" simplePos="0" relativeHeight="251649536" behindDoc="0" locked="0" layoutInCell="1" allowOverlap="1" wp14:anchorId="6DD9E872" wp14:editId="5BE01A38">
                <wp:simplePos x="0" y="0"/>
                <wp:positionH relativeFrom="column">
                  <wp:posOffset>-429895</wp:posOffset>
                </wp:positionH>
                <wp:positionV relativeFrom="paragraph">
                  <wp:posOffset>193040</wp:posOffset>
                </wp:positionV>
                <wp:extent cx="704850" cy="431800"/>
                <wp:effectExtent l="6350" t="12065" r="12700" b="13335"/>
                <wp:wrapNone/>
                <wp:docPr id="16"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31800"/>
                        </a:xfrm>
                        <a:prstGeom prst="ellipse">
                          <a:avLst/>
                        </a:prstGeom>
                        <a:solidFill>
                          <a:srgbClr val="FFFFFF"/>
                        </a:solidFill>
                        <a:ln w="9525" cmpd="sng">
                          <a:solidFill>
                            <a:srgbClr val="000000"/>
                          </a:solidFill>
                          <a:round/>
                          <a:headEnd/>
                          <a:tailEnd/>
                        </a:ln>
                      </wps:spPr>
                      <wps:txbx>
                        <w:txbxContent>
                          <w:p w14:paraId="47F54A08" w14:textId="77777777" w:rsidR="00463F03" w:rsidRDefault="003A4FE8">
                            <w:r>
                              <w:rPr>
                                <w:rFonts w:hint="eastAsia"/>
                              </w:rPr>
                              <w:t>组队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DD9E872" id="椭圆 2" o:spid="_x0000_s1027" style="position:absolute;left:0;text-align:left;margin-left:-33.85pt;margin-top:15.2pt;width:55.5pt;height: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">
                <v:textbox>
                  <w:txbxContent>
                    <w:p w14:paraId="47F54A08" w14:textId="77777777" w:rsidR="00463F03" w:rsidRDefault="003A4FE8">
                      <w:r>
                        <w:rPr>
                          <w:rFonts w:hint="eastAsia"/>
                        </w:rPr>
                        <w:t>组队</w:t>
                      </w:r>
                    </w:p>
                  </w:txbxContent>
                </v:textbox>
              </v:oval>
            </w:pict>
          </mc:Fallback>
        </mc:AlternateContent>
      </w:r>
      <w:r>
        <w:rPr>
          <w:rFonts w:hint="eastAsia"/>
          <w:noProof/>
        </w:rPr>
        <mc:AlternateContent>
          <mc:Choice Requires="wps">
            <w:drawing>
              <wp:anchor distT="0" distB="0" distL="114300" distR="114300" simplePos="0" relativeHeight="251653632" behindDoc="0" locked="0" layoutInCell="1" allowOverlap="1" wp14:anchorId="5BB74809" wp14:editId="2F102B4B">
                <wp:simplePos x="0" y="0"/>
                <wp:positionH relativeFrom="column">
                  <wp:posOffset>2681605</wp:posOffset>
                </wp:positionH>
                <wp:positionV relativeFrom="paragraph">
                  <wp:posOffset>212090</wp:posOffset>
                </wp:positionV>
                <wp:extent cx="400050" cy="488950"/>
                <wp:effectExtent l="12700" t="12065" r="6350" b="13335"/>
                <wp:wrapNone/>
                <wp:docPr id="15" name="自选图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0" cy="488950"/>
                        </a:xfrm>
                        <a:prstGeom prst="leftBrace">
                          <a:avLst>
                            <a:gd name="adj1" fmla="val 10185"/>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7BAD6F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自选图形 8" o:spid="_x0000_s1026" type="#_x0000_t87" style="position:absolute;left:0;text-align:left;margin-left:211.15pt;margin-top:16.7pt;width:31.5pt;height:3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"/>
            </w:pict>
          </mc:Fallback>
        </mc:AlternateContent>
      </w:r>
      <w:r w:rsidR="003A4FE8">
        <w:rPr>
          <w:rFonts w:hint="eastAsia"/>
        </w:rPr>
        <w:t xml:space="preserve"> </w:t>
      </w:r>
      <w:r w:rsidR="003A4FE8">
        <w:t xml:space="preserve">                  3.4~3.10</w:t>
      </w:r>
    </w:p>
    <w:p w14:paraId="3630B366" w14:textId="29EB92DC" w:rsidR="00463F03" w:rsidRDefault="00F11677">
      <w:pPr>
        <w:tabs>
          <w:tab w:val="left" w:pos="5550"/>
        </w:tabs>
      </w:pPr>
      <w:r>
        <w:rPr>
          <w:rFonts w:hint="eastAsia"/>
          <w:noProof/>
        </w:rPr>
        <mc:AlternateContent>
          <mc:Choice Requires="wps">
            <w:drawing>
              <wp:anchor distT="0" distB="0" distL="114300" distR="114300" simplePos="0" relativeHeight="251650560" behindDoc="0" locked="0" layoutInCell="1" allowOverlap="1" wp14:anchorId="21536D65" wp14:editId="3EE6738C">
                <wp:simplePos x="0" y="0"/>
                <wp:positionH relativeFrom="column">
                  <wp:posOffset>230505</wp:posOffset>
                </wp:positionH>
                <wp:positionV relativeFrom="paragraph">
                  <wp:posOffset>156210</wp:posOffset>
                </wp:positionV>
                <wp:extent cx="622300" cy="13335"/>
                <wp:effectExtent l="9525" t="43815" r="15875" b="57150"/>
                <wp:wrapNone/>
                <wp:docPr id="14" name="自选图形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0" cy="1333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515C48" id="_x0000_t32" coordsize="21600,21600" o:spt="32" o:oned="t" path="m,l21600,21600e" filled="f">
                <v:path arrowok="t" fillok="f" o:connecttype="none"/>
                <o:lock v:ext="edit" shapetype="t"/>
              </v:shapetype>
              <v:shape id="自选图形 3" o:spid="_x0000_s1026" type="#_x0000_t32" style="position:absolute;left:0;text-align:left;margin-left:18.15pt;margin-top:12.3pt;width:49pt;height:1.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">
                <v:stroke endarrow="block"/>
              </v:shape>
            </w:pict>
          </mc:Fallback>
        </mc:AlternateContent>
      </w:r>
      <w:r>
        <w:rPr>
          <w:noProof/>
        </w:rPr>
        <mc:AlternateContent>
          <mc:Choice Requires="wps">
            <w:drawing>
              <wp:anchor distT="0" distB="0" distL="114300" distR="114300" simplePos="0" relativeHeight="251654656" behindDoc="0" locked="0" layoutInCell="1" allowOverlap="1" wp14:anchorId="1898734A" wp14:editId="4E9EFFF8">
                <wp:simplePos x="0" y="0"/>
                <wp:positionH relativeFrom="column">
                  <wp:posOffset>909955</wp:posOffset>
                </wp:positionH>
                <wp:positionV relativeFrom="paragraph">
                  <wp:posOffset>829310</wp:posOffset>
                </wp:positionV>
                <wp:extent cx="1765300" cy="571500"/>
                <wp:effectExtent l="12700" t="12065" r="12700" b="6985"/>
                <wp:wrapNone/>
                <wp:docPr id="13"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0" cy="571500"/>
                        </a:xfrm>
                        <a:prstGeom prst="ellipse">
                          <a:avLst/>
                        </a:prstGeom>
                        <a:solidFill>
                          <a:srgbClr val="FFFFFF"/>
                        </a:solidFill>
                        <a:ln w="9525" cmpd="sng">
                          <a:solidFill>
                            <a:srgbClr val="000000"/>
                          </a:solidFill>
                          <a:round/>
                          <a:headEnd/>
                          <a:tailEnd/>
                        </a:ln>
                      </wps:spPr>
                      <wps:txbx>
                        <w:txbxContent>
                          <w:p w14:paraId="5244E70F" w14:textId="77777777" w:rsidR="00463F03" w:rsidRDefault="003A4FE8">
                            <w:pPr>
                              <w:spacing w:line="240" w:lineRule="auto"/>
                              <w:rPr>
                                <w:sz w:val="18"/>
                              </w:rPr>
                            </w:pPr>
                            <w:r>
                              <w:rPr>
                                <w:rFonts w:hint="eastAsia"/>
                                <w:sz w:val="18"/>
                              </w:rPr>
                              <w:t>完成《需求分析文档》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898734A" id="椭圆 9" o:spid="_x0000_s1028" style="position:absolute;left:0;text-align:left;margin-left:71.65pt;margin-top:65.3pt;width:139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">
                <v:textbox>
                  <w:txbxContent>
                    <w:p w14:paraId="5244E70F" w14:textId="77777777" w:rsidR="00463F03" w:rsidRDefault="003A4FE8">
                      <w:pPr>
                        <w:spacing w:line="240" w:lineRule="auto"/>
                        <w:rPr>
                          <w:sz w:val="18"/>
                        </w:rPr>
                      </w:pPr>
                      <w:r>
                        <w:rPr>
                          <w:rFonts w:hint="eastAsia"/>
                          <w:sz w:val="18"/>
                        </w:rPr>
                        <w:t>完成《需求分析文档》</w:t>
                      </w:r>
                    </w:p>
                  </w:txbxContent>
                </v:textbox>
              </v:oval>
            </w:pict>
          </mc:Fallback>
        </mc:AlternateContent>
      </w:r>
      <w:r>
        <w:rPr>
          <w:noProof/>
        </w:rPr>
        <mc:AlternateContent>
          <mc:Choice Requires="wps">
            <w:drawing>
              <wp:anchor distT="0" distB="0" distL="114300" distR="114300" simplePos="0" relativeHeight="251652608" behindDoc="0" locked="0" layoutInCell="1" allowOverlap="1" wp14:anchorId="2B8BAF2E" wp14:editId="44125DF0">
                <wp:simplePos x="0" y="0"/>
                <wp:positionH relativeFrom="column">
                  <wp:posOffset>1710055</wp:posOffset>
                </wp:positionH>
                <wp:positionV relativeFrom="paragraph">
                  <wp:posOffset>397510</wp:posOffset>
                </wp:positionV>
                <wp:extent cx="12700" cy="311150"/>
                <wp:effectExtent l="41275" t="8890" r="60325" b="22860"/>
                <wp:wrapNone/>
                <wp:docPr id="12" name="自选图形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1115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5D0C39" id="自选图形 7" o:spid="_x0000_s1026" type="#_x0000_t32" style="position:absolute;left:0;text-align:left;margin-left:134.65pt;margin-top:31.3pt;width:1pt;height:2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">
                <v:stroke endarrow="block"/>
              </v:shape>
            </w:pict>
          </mc:Fallback>
        </mc:AlternateContent>
      </w:r>
      <w:r w:rsidR="003A4FE8">
        <w:t xml:space="preserve">                                         </w:t>
      </w:r>
      <w:r w:rsidR="003A4FE8">
        <w:t>小组</w:t>
      </w:r>
      <w:r w:rsidR="003A4FE8">
        <w:rPr>
          <w:rFonts w:hint="eastAsia"/>
        </w:rPr>
        <w:t>分工名单见首页分工说明</w:t>
      </w:r>
    </w:p>
    <w:p w14:paraId="055F0F86" w14:textId="77777777" w:rsidR="00463F03" w:rsidRDefault="00463F03">
      <w:pPr>
        <w:tabs>
          <w:tab w:val="left" w:pos="5550"/>
        </w:tabs>
      </w:pPr>
    </w:p>
    <w:p w14:paraId="2AE33563" w14:textId="48BABF63" w:rsidR="00463F03" w:rsidRDefault="00F11677">
      <w:pPr>
        <w:tabs>
          <w:tab w:val="left" w:pos="5550"/>
        </w:tabs>
      </w:pPr>
      <w:r>
        <w:rPr>
          <w:rFonts w:hint="eastAsia"/>
          <w:noProof/>
        </w:rPr>
        <mc:AlternateContent>
          <mc:Choice Requires="wps">
            <w:drawing>
              <wp:anchor distT="0" distB="0" distL="114300" distR="114300" simplePos="0" relativeHeight="251655680" behindDoc="0" locked="0" layoutInCell="1" allowOverlap="1" wp14:anchorId="28CC54A0" wp14:editId="63C2F195">
                <wp:simplePos x="0" y="0"/>
                <wp:positionH relativeFrom="column">
                  <wp:posOffset>2700655</wp:posOffset>
                </wp:positionH>
                <wp:positionV relativeFrom="paragraph">
                  <wp:posOffset>209550</wp:posOffset>
                </wp:positionV>
                <wp:extent cx="476250" cy="590550"/>
                <wp:effectExtent l="12700" t="5715" r="6350" b="13335"/>
                <wp:wrapNone/>
                <wp:docPr id="11" name="自选图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0" cy="590550"/>
                        </a:xfrm>
                        <a:prstGeom prst="leftBrace">
                          <a:avLst>
                            <a:gd name="adj1" fmla="val 1033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0202B7" id="自选图形 10" o:spid="_x0000_s1026" type="#_x0000_t87" style="position:absolute;left:0;text-align:left;margin-left:212.65pt;margin-top:16.5pt;width:37.5pt;height:4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"/>
            </w:pict>
          </mc:Fallback>
        </mc:AlternateContent>
      </w:r>
      <w:r w:rsidR="003A4FE8">
        <w:rPr>
          <w:rFonts w:hint="eastAsia"/>
        </w:rPr>
        <w:t xml:space="preserve"> </w:t>
      </w:r>
      <w:r w:rsidR="003A4FE8">
        <w:t xml:space="preserve">                  </w:t>
      </w:r>
      <w:r w:rsidR="003A4FE8">
        <w:rPr>
          <w:rFonts w:hint="eastAsia"/>
        </w:rPr>
        <w:t>3.12</w:t>
      </w:r>
      <w:r w:rsidR="003A4FE8">
        <w:t xml:space="preserve"> </w:t>
      </w:r>
      <w:r w:rsidR="003A4FE8">
        <w:rPr>
          <w:rFonts w:hint="eastAsia"/>
        </w:rPr>
        <w:t>~</w:t>
      </w:r>
      <w:r w:rsidR="003A4FE8">
        <w:t xml:space="preserve"> </w:t>
      </w:r>
      <w:r w:rsidR="003A4FE8">
        <w:rPr>
          <w:rFonts w:hint="eastAsia"/>
        </w:rPr>
        <w:t>3.19</w:t>
      </w:r>
    </w:p>
    <w:p w14:paraId="6983E929" w14:textId="77777777" w:rsidR="00463F03" w:rsidRDefault="003A4FE8">
      <w:pPr>
        <w:tabs>
          <w:tab w:val="left" w:pos="5550"/>
        </w:tabs>
        <w:spacing w:line="240" w:lineRule="auto"/>
      </w:pPr>
      <w:r>
        <w:rPr>
          <w:rFonts w:hint="eastAsia"/>
        </w:rPr>
        <w:t xml:space="preserve"> </w:t>
      </w:r>
      <w:r>
        <w:t xml:space="preserve">                                         </w:t>
      </w:r>
      <w:r>
        <w:rPr>
          <w:rFonts w:hint="eastAsia"/>
        </w:rPr>
        <w:t>预计用时</w:t>
      </w:r>
      <w:r>
        <w:rPr>
          <w:rFonts w:hint="eastAsia"/>
        </w:rPr>
        <w:t>7</w:t>
      </w:r>
      <w:r>
        <w:rPr>
          <w:rFonts w:hint="eastAsia"/>
        </w:rPr>
        <w:t>天，小组里成员</w:t>
      </w:r>
    </w:p>
    <w:p w14:paraId="0494ADB4" w14:textId="1ED843F4" w:rsidR="00463F03" w:rsidRDefault="00F11677">
      <w:pPr>
        <w:tabs>
          <w:tab w:val="left" w:pos="5070"/>
        </w:tabs>
        <w:spacing w:line="240" w:lineRule="auto"/>
      </w:pPr>
      <w:r>
        <w:rPr>
          <w:noProof/>
        </w:rPr>
        <mc:AlternateContent>
          <mc:Choice Requires="wps">
            <w:drawing>
              <wp:anchor distT="0" distB="0" distL="114300" distR="114300" simplePos="0" relativeHeight="251656704" behindDoc="0" locked="0" layoutInCell="1" allowOverlap="1" wp14:anchorId="41D73A98" wp14:editId="4C6020D4">
                <wp:simplePos x="0" y="0"/>
                <wp:positionH relativeFrom="column">
                  <wp:posOffset>1805305</wp:posOffset>
                </wp:positionH>
                <wp:positionV relativeFrom="paragraph">
                  <wp:posOffset>218440</wp:posOffset>
                </wp:positionV>
                <wp:extent cx="6350" cy="336550"/>
                <wp:effectExtent l="50800" t="5080" r="57150" b="20320"/>
                <wp:wrapNone/>
                <wp:docPr id="10" name="自选图形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3655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BDBB8D" id="自选图形 11" o:spid="_x0000_s1026" type="#_x0000_t32" style="position:absolute;left:0;text-align:left;margin-left:142.15pt;margin-top:17.2pt;width:.5pt;height: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">
                <v:stroke endarrow="block"/>
              </v:shape>
            </w:pict>
          </mc:Fallback>
        </mc:AlternateContent>
      </w:r>
      <w:r w:rsidR="003A4FE8">
        <w:tab/>
      </w:r>
      <w:r w:rsidR="003A4FE8">
        <w:rPr>
          <w:rFonts w:hint="eastAsia"/>
        </w:rPr>
        <w:t>均分任务，完成文档填写</w:t>
      </w:r>
    </w:p>
    <w:p w14:paraId="56D883C4" w14:textId="77777777" w:rsidR="00463F03" w:rsidRDefault="00463F03">
      <w:pPr>
        <w:tabs>
          <w:tab w:val="left" w:pos="5550"/>
        </w:tabs>
      </w:pPr>
    </w:p>
    <w:p w14:paraId="4B43EAF1" w14:textId="65BF3F79" w:rsidR="00463F03" w:rsidRDefault="00F11677">
      <w:pPr>
        <w:tabs>
          <w:tab w:val="left" w:pos="5550"/>
        </w:tabs>
      </w:pPr>
      <w:r>
        <w:rPr>
          <w:rFonts w:hint="eastAsia"/>
          <w:noProof/>
        </w:rPr>
        <mc:AlternateContent>
          <mc:Choice Requires="wps">
            <w:drawing>
              <wp:anchor distT="0" distB="0" distL="114300" distR="114300" simplePos="0" relativeHeight="251658752" behindDoc="0" locked="0" layoutInCell="1" allowOverlap="1" wp14:anchorId="78EFA318" wp14:editId="5BD3C1D0">
                <wp:simplePos x="0" y="0"/>
                <wp:positionH relativeFrom="column">
                  <wp:posOffset>2713355</wp:posOffset>
                </wp:positionH>
                <wp:positionV relativeFrom="paragraph">
                  <wp:posOffset>240030</wp:posOffset>
                </wp:positionV>
                <wp:extent cx="742950" cy="736600"/>
                <wp:effectExtent l="6350" t="7620" r="12700" b="8255"/>
                <wp:wrapNone/>
                <wp:docPr id="9"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2950" cy="736600"/>
                        </a:xfrm>
                        <a:prstGeom prst="leftBrace">
                          <a:avLst>
                            <a:gd name="adj1" fmla="val 833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9CABA1" id="自选图形 13" o:spid="_x0000_s1026" type="#_x0000_t87" style="position:absolute;left:0;text-align:left;margin-left:213.65pt;margin-top:18.9pt;width:58.5pt;height: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"/>
            </w:pict>
          </mc:Fallback>
        </mc:AlternateContent>
      </w:r>
      <w:r>
        <w:rPr>
          <w:rFonts w:hint="eastAsia"/>
          <w:noProof/>
        </w:rPr>
        <mc:AlternateContent>
          <mc:Choice Requires="wps">
            <w:drawing>
              <wp:anchor distT="0" distB="0" distL="114300" distR="114300" simplePos="0" relativeHeight="251657728" behindDoc="0" locked="0" layoutInCell="1" allowOverlap="1" wp14:anchorId="1C50D3AC" wp14:editId="6407DA2D">
                <wp:simplePos x="0" y="0"/>
                <wp:positionH relativeFrom="column">
                  <wp:posOffset>941705</wp:posOffset>
                </wp:positionH>
                <wp:positionV relativeFrom="paragraph">
                  <wp:posOffset>289560</wp:posOffset>
                </wp:positionV>
                <wp:extent cx="1758950" cy="609600"/>
                <wp:effectExtent l="6350" t="9525" r="6350" b="9525"/>
                <wp:wrapNone/>
                <wp:docPr id="8"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8950" cy="609600"/>
                        </a:xfrm>
                        <a:prstGeom prst="ellipse">
                          <a:avLst/>
                        </a:prstGeom>
                        <a:solidFill>
                          <a:srgbClr val="FFFFFF"/>
                        </a:solidFill>
                        <a:ln w="9525" cmpd="sng">
                          <a:solidFill>
                            <a:srgbClr val="000000"/>
                          </a:solidFill>
                          <a:round/>
                          <a:headEnd/>
                          <a:tailEnd/>
                        </a:ln>
                      </wps:spPr>
                      <wps:txbx>
                        <w:txbxContent>
                          <w:p w14:paraId="7CDD1D54" w14:textId="77777777" w:rsidR="00463F03" w:rsidRDefault="003A4FE8">
                            <w:pPr>
                              <w:spacing w:line="240" w:lineRule="auto"/>
                              <w:rPr>
                                <w:sz w:val="18"/>
                              </w:rPr>
                            </w:pPr>
                            <w:r>
                              <w:rPr>
                                <w:rFonts w:hint="eastAsia"/>
                                <w:sz w:val="18"/>
                              </w:rPr>
                              <w:t>完成软件设计文档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C50D3AC" id="椭圆 12" o:spid="_x0000_s1029" style="position:absolute;left:0;text-align:left;margin-left:74.15pt;margin-top:22.8pt;width:138.5pt;height: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">
                <v:textbox>
                  <w:txbxContent>
                    <w:p w14:paraId="7CDD1D54" w14:textId="77777777" w:rsidR="00463F03" w:rsidRDefault="003A4FE8">
                      <w:pPr>
                        <w:spacing w:line="240" w:lineRule="auto"/>
                        <w:rPr>
                          <w:sz w:val="18"/>
                        </w:rPr>
                      </w:pPr>
                      <w:r>
                        <w:rPr>
                          <w:rFonts w:hint="eastAsia"/>
                          <w:sz w:val="18"/>
                        </w:rPr>
                        <w:t>完成软件设计文档</w:t>
                      </w:r>
                    </w:p>
                  </w:txbxContent>
                </v:textbox>
              </v:oval>
            </w:pict>
          </mc:Fallback>
        </mc:AlternateContent>
      </w:r>
      <w:r w:rsidR="003A4FE8">
        <w:rPr>
          <w:rFonts w:hint="eastAsia"/>
        </w:rPr>
        <w:t xml:space="preserve"> </w:t>
      </w:r>
      <w:r w:rsidR="003A4FE8">
        <w:t xml:space="preserve">                   </w:t>
      </w:r>
      <w:r w:rsidR="003A4FE8">
        <w:rPr>
          <w:rFonts w:hint="eastAsia"/>
        </w:rPr>
        <w:t>3.21</w:t>
      </w:r>
      <w:r w:rsidR="003A4FE8">
        <w:t xml:space="preserve"> </w:t>
      </w:r>
      <w:r w:rsidR="003A4FE8">
        <w:rPr>
          <w:rFonts w:hint="eastAsia"/>
        </w:rPr>
        <w:t>~</w:t>
      </w:r>
      <w:r w:rsidR="003A4FE8">
        <w:t xml:space="preserve"> </w:t>
      </w:r>
      <w:r w:rsidR="003A4FE8">
        <w:rPr>
          <w:rFonts w:hint="eastAsia"/>
        </w:rPr>
        <w:t>4.7</w:t>
      </w:r>
      <w:r w:rsidR="003A4FE8">
        <w:tab/>
      </w:r>
    </w:p>
    <w:p w14:paraId="0798F93E" w14:textId="77777777" w:rsidR="00463F03" w:rsidRDefault="003A4FE8">
      <w:pPr>
        <w:tabs>
          <w:tab w:val="left" w:pos="5310"/>
        </w:tabs>
        <w:spacing w:line="240" w:lineRule="auto"/>
      </w:pPr>
      <w:r>
        <w:tab/>
      </w:r>
      <w:r>
        <w:rPr>
          <w:rFonts w:hint="eastAsia"/>
        </w:rPr>
        <w:t>在此期间完成软件设计文档，</w:t>
      </w:r>
    </w:p>
    <w:p w14:paraId="129E8343" w14:textId="77777777" w:rsidR="00463F03" w:rsidRDefault="003A4FE8">
      <w:pPr>
        <w:tabs>
          <w:tab w:val="left" w:pos="5310"/>
        </w:tabs>
        <w:spacing w:line="240" w:lineRule="auto"/>
      </w:pPr>
      <w:r>
        <w:tab/>
      </w:r>
      <w:r>
        <w:rPr>
          <w:rFonts w:hint="eastAsia"/>
        </w:rPr>
        <w:t>依然均分任务完成</w:t>
      </w:r>
    </w:p>
    <w:p w14:paraId="661E5C9B" w14:textId="77777777" w:rsidR="00463F03" w:rsidRDefault="00463F03">
      <w:pPr>
        <w:tabs>
          <w:tab w:val="left" w:pos="5310"/>
        </w:tabs>
      </w:pPr>
    </w:p>
    <w:p w14:paraId="35D39A26" w14:textId="18403799" w:rsidR="00463F03" w:rsidRDefault="00F11677">
      <w:pPr>
        <w:tabs>
          <w:tab w:val="left" w:pos="5310"/>
        </w:tabs>
      </w:pPr>
      <w:r>
        <w:rPr>
          <w:rFonts w:hint="eastAsia"/>
          <w:noProof/>
        </w:rPr>
        <mc:AlternateContent>
          <mc:Choice Requires="wps">
            <w:drawing>
              <wp:anchor distT="0" distB="0" distL="114300" distR="114300" simplePos="0" relativeHeight="251660800" behindDoc="0" locked="0" layoutInCell="1" allowOverlap="1" wp14:anchorId="63D51C03" wp14:editId="05B55310">
                <wp:simplePos x="0" y="0"/>
                <wp:positionH relativeFrom="column">
                  <wp:posOffset>859155</wp:posOffset>
                </wp:positionH>
                <wp:positionV relativeFrom="paragraph">
                  <wp:posOffset>533400</wp:posOffset>
                </wp:positionV>
                <wp:extent cx="1841500" cy="590550"/>
                <wp:effectExtent l="9525" t="5715" r="6350" b="13335"/>
                <wp:wrapNone/>
                <wp:docPr id="7"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0" cy="590550"/>
                        </a:xfrm>
                        <a:prstGeom prst="ellipse">
                          <a:avLst/>
                        </a:prstGeom>
                        <a:solidFill>
                          <a:srgbClr val="FFFFFF"/>
                        </a:solidFill>
                        <a:ln w="9525" cmpd="sng">
                          <a:solidFill>
                            <a:srgbClr val="000000"/>
                          </a:solidFill>
                          <a:round/>
                          <a:headEnd/>
                          <a:tailEnd/>
                        </a:ln>
                      </wps:spPr>
                      <wps:txbx>
                        <w:txbxContent>
                          <w:p w14:paraId="28A03FE8" w14:textId="77777777" w:rsidR="00463F03" w:rsidRDefault="003A4FE8">
                            <w:pPr>
                              <w:spacing w:line="240" w:lineRule="auto"/>
                              <w:rPr>
                                <w:sz w:val="21"/>
                              </w:rPr>
                            </w:pPr>
                            <w:r>
                              <w:rPr>
                                <w:rFonts w:hint="eastAsia"/>
                                <w:sz w:val="21"/>
                              </w:rPr>
                              <w:t>进行软件开发，开始写代码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3D51C03" id="椭圆 15" o:spid="_x0000_s1030" style="position:absolute;left:0;text-align:left;margin-left:67.65pt;margin-top:42pt;width:145pt;height:4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">
                <v:textbox>
                  <w:txbxContent>
                    <w:p w14:paraId="28A03FE8" w14:textId="77777777" w:rsidR="00463F03" w:rsidRDefault="003A4FE8">
                      <w:pPr>
                        <w:spacing w:line="240" w:lineRule="auto"/>
                        <w:rPr>
                          <w:sz w:val="21"/>
                        </w:rPr>
                      </w:pPr>
                      <w:r>
                        <w:rPr>
                          <w:rFonts w:hint="eastAsia"/>
                          <w:sz w:val="21"/>
                        </w:rPr>
                        <w:t>进行软件开发，开始写代码</w:t>
                      </w:r>
                    </w:p>
                  </w:txbxContent>
                </v:textbox>
              </v:oval>
            </w:pict>
          </mc:Fallback>
        </mc:AlternateContent>
      </w:r>
      <w:r>
        <w:rPr>
          <w:rFonts w:hint="eastAsia"/>
          <w:noProof/>
        </w:rPr>
        <mc:AlternateContent>
          <mc:Choice Requires="wps">
            <w:drawing>
              <wp:anchor distT="0" distB="0" distL="114300" distR="114300" simplePos="0" relativeHeight="251659776" behindDoc="0" locked="0" layoutInCell="1" allowOverlap="1" wp14:anchorId="01A09794" wp14:editId="49404528">
                <wp:simplePos x="0" y="0"/>
                <wp:positionH relativeFrom="column">
                  <wp:posOffset>1798955</wp:posOffset>
                </wp:positionH>
                <wp:positionV relativeFrom="paragraph">
                  <wp:posOffset>-107950</wp:posOffset>
                </wp:positionV>
                <wp:extent cx="12700" cy="438150"/>
                <wp:effectExtent l="44450" t="12065" r="57150" b="16510"/>
                <wp:wrapNone/>
                <wp:docPr id="6" name="自选图形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43815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48FF8F" id="自选图形 14" o:spid="_x0000_s1026" type="#_x0000_t32" style="position:absolute;left:0;text-align:left;margin-left:141.65pt;margin-top:-8.5pt;width:1pt;height:3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">
                <v:stroke endarrow="block"/>
              </v:shape>
            </w:pict>
          </mc:Fallback>
        </mc:AlternateContent>
      </w:r>
      <w:r w:rsidR="003A4FE8">
        <w:tab/>
      </w:r>
    </w:p>
    <w:p w14:paraId="11CD769B" w14:textId="27BDEE79" w:rsidR="00463F03" w:rsidRDefault="00F11677">
      <w:pPr>
        <w:tabs>
          <w:tab w:val="left" w:pos="5310"/>
        </w:tabs>
      </w:pPr>
      <w:r>
        <w:rPr>
          <w:rFonts w:hint="eastAsia"/>
          <w:noProof/>
        </w:rPr>
        <mc:AlternateContent>
          <mc:Choice Requires="wps">
            <w:drawing>
              <wp:anchor distT="0" distB="0" distL="114300" distR="114300" simplePos="0" relativeHeight="251661824" behindDoc="0" locked="0" layoutInCell="1" allowOverlap="1" wp14:anchorId="08E3BF3E" wp14:editId="5B214E19">
                <wp:simplePos x="0" y="0"/>
                <wp:positionH relativeFrom="column">
                  <wp:posOffset>2795905</wp:posOffset>
                </wp:positionH>
                <wp:positionV relativeFrom="paragraph">
                  <wp:posOffset>204470</wp:posOffset>
                </wp:positionV>
                <wp:extent cx="438150" cy="615950"/>
                <wp:effectExtent l="12700" t="12065" r="6350" b="10160"/>
                <wp:wrapNone/>
                <wp:docPr id="5" name="自选图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615950"/>
                        </a:xfrm>
                        <a:prstGeom prst="leftBrace">
                          <a:avLst>
                            <a:gd name="adj1" fmla="val 11715"/>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D7E1EF" id="自选图形 16" o:spid="_x0000_s1026" type="#_x0000_t87" style="position:absolute;left:0;text-align:left;margin-left:220.15pt;margin-top:16.1pt;width:34.5pt;height:4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"/>
            </w:pict>
          </mc:Fallback>
        </mc:AlternateContent>
      </w:r>
      <w:r w:rsidR="003A4FE8">
        <w:rPr>
          <w:rFonts w:hint="eastAsia"/>
        </w:rPr>
        <w:t xml:space="preserve"> </w:t>
      </w:r>
      <w:r w:rsidR="003A4FE8">
        <w:t xml:space="preserve">                   </w:t>
      </w:r>
      <w:r w:rsidR="003A4FE8">
        <w:rPr>
          <w:rFonts w:hint="eastAsia"/>
        </w:rPr>
        <w:t>4.8</w:t>
      </w:r>
      <w:r w:rsidR="003A4FE8">
        <w:t xml:space="preserve"> </w:t>
      </w:r>
      <w:r w:rsidR="003A4FE8">
        <w:rPr>
          <w:rFonts w:hint="eastAsia"/>
        </w:rPr>
        <w:t>~</w:t>
      </w:r>
      <w:r w:rsidR="003A4FE8">
        <w:t xml:space="preserve"> </w:t>
      </w:r>
      <w:r w:rsidR="003A4FE8">
        <w:rPr>
          <w:rFonts w:hint="eastAsia"/>
        </w:rPr>
        <w:t>5.1</w:t>
      </w:r>
      <w:r w:rsidR="003A4FE8">
        <w:tab/>
      </w:r>
    </w:p>
    <w:p w14:paraId="124BC0C6" w14:textId="6018D168" w:rsidR="00463F03" w:rsidRDefault="00F11677">
      <w:pPr>
        <w:tabs>
          <w:tab w:val="left" w:pos="5070"/>
        </w:tabs>
        <w:spacing w:line="240" w:lineRule="auto"/>
        <w:ind w:left="5040"/>
      </w:pPr>
      <w:r>
        <w:rPr>
          <w:noProof/>
        </w:rPr>
        <mc:AlternateContent>
          <mc:Choice Requires="wps">
            <w:drawing>
              <wp:anchor distT="0" distB="0" distL="114300" distR="114300" simplePos="0" relativeHeight="251662848" behindDoc="0" locked="0" layoutInCell="1" allowOverlap="1" wp14:anchorId="242C6307" wp14:editId="6088184B">
                <wp:simplePos x="0" y="0"/>
                <wp:positionH relativeFrom="column">
                  <wp:posOffset>1748155</wp:posOffset>
                </wp:positionH>
                <wp:positionV relativeFrom="paragraph">
                  <wp:posOffset>548640</wp:posOffset>
                </wp:positionV>
                <wp:extent cx="12700" cy="355600"/>
                <wp:effectExtent l="41275" t="5715" r="60325" b="19685"/>
                <wp:wrapNone/>
                <wp:docPr id="4" name="自选图形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5560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363B77" id="自选图形 17" o:spid="_x0000_s1026" type="#_x0000_t32" style="position:absolute;left:0;text-align:left;margin-left:137.65pt;margin-top:43.2pt;width:1pt;height:2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">
                <v:stroke endarrow="block"/>
              </v:shape>
            </w:pict>
          </mc:Fallback>
        </mc:AlternateContent>
      </w:r>
      <w:r w:rsidR="003A4FE8">
        <w:tab/>
      </w:r>
      <w:r w:rsidR="003A4FE8">
        <w:rPr>
          <w:rFonts w:hint="eastAsia"/>
        </w:rPr>
        <w:t>预计用时</w:t>
      </w:r>
      <w:r w:rsidR="003A4FE8">
        <w:rPr>
          <w:rFonts w:hint="eastAsia"/>
        </w:rPr>
        <w:t>20</w:t>
      </w:r>
      <w:r w:rsidR="003A4FE8">
        <w:rPr>
          <w:rFonts w:hint="eastAsia"/>
        </w:rPr>
        <w:t>天左右，根据设计文档，分配各个模块的完成人</w:t>
      </w:r>
    </w:p>
    <w:p w14:paraId="7F2F22B3" w14:textId="77777777" w:rsidR="00463F03" w:rsidRDefault="00463F03">
      <w:pPr>
        <w:tabs>
          <w:tab w:val="left" w:pos="5070"/>
        </w:tabs>
        <w:spacing w:line="240" w:lineRule="auto"/>
        <w:ind w:left="5040"/>
      </w:pPr>
    </w:p>
    <w:p w14:paraId="4E5324C3" w14:textId="77777777" w:rsidR="00463F03" w:rsidRDefault="00463F03">
      <w:pPr>
        <w:tabs>
          <w:tab w:val="left" w:pos="5070"/>
        </w:tabs>
        <w:spacing w:line="240" w:lineRule="auto"/>
        <w:ind w:left="5040"/>
      </w:pPr>
    </w:p>
    <w:p w14:paraId="66B630DE" w14:textId="77777777" w:rsidR="00463F03" w:rsidRDefault="003A4FE8">
      <w:pPr>
        <w:tabs>
          <w:tab w:val="left" w:pos="5070"/>
        </w:tabs>
        <w:spacing w:line="240" w:lineRule="auto"/>
      </w:pPr>
      <w:r>
        <w:rPr>
          <w:rFonts w:hint="eastAsia"/>
        </w:rPr>
        <w:t xml:space="preserve"> </w:t>
      </w:r>
      <w:r>
        <w:t xml:space="preserve">               </w:t>
      </w:r>
    </w:p>
    <w:p w14:paraId="767DA14B" w14:textId="2FF9F376" w:rsidR="00463F03" w:rsidRDefault="00F11677">
      <w:pPr>
        <w:tabs>
          <w:tab w:val="left" w:pos="5070"/>
        </w:tabs>
        <w:spacing w:line="240" w:lineRule="auto"/>
      </w:pPr>
      <w:r>
        <w:rPr>
          <w:rFonts w:hint="eastAsia"/>
          <w:noProof/>
        </w:rPr>
        <mc:AlternateContent>
          <mc:Choice Requires="wps">
            <w:drawing>
              <wp:anchor distT="0" distB="0" distL="114300" distR="114300" simplePos="0" relativeHeight="251665920" behindDoc="0" locked="0" layoutInCell="1" allowOverlap="1" wp14:anchorId="55DFB6AE" wp14:editId="5F8C99ED">
                <wp:simplePos x="0" y="0"/>
                <wp:positionH relativeFrom="column">
                  <wp:posOffset>941705</wp:posOffset>
                </wp:positionH>
                <wp:positionV relativeFrom="paragraph">
                  <wp:posOffset>1431290</wp:posOffset>
                </wp:positionV>
                <wp:extent cx="1676400" cy="647700"/>
                <wp:effectExtent l="6350" t="12065" r="12700" b="6985"/>
                <wp:wrapNone/>
                <wp:docPr id="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647700"/>
                        </a:xfrm>
                        <a:prstGeom prst="ellipse">
                          <a:avLst/>
                        </a:prstGeom>
                        <a:solidFill>
                          <a:srgbClr val="FFFFFF"/>
                        </a:solidFill>
                        <a:ln w="9525" cmpd="sng">
                          <a:solidFill>
                            <a:srgbClr val="000000"/>
                          </a:solidFill>
                          <a:round/>
                          <a:headEnd/>
                          <a:tailEnd/>
                        </a:ln>
                      </wps:spPr>
                      <wps:txbx>
                        <w:txbxContent>
                          <w:p w14:paraId="3E801DF7" w14:textId="77777777" w:rsidR="00463F03" w:rsidRDefault="003A4FE8">
                            <w:pPr>
                              <w:ind w:firstLineChars="100" w:firstLine="240"/>
                            </w:pPr>
                            <w:r>
                              <w:rPr>
                                <w:rFonts w:hint="eastAsia"/>
                              </w:rPr>
                              <w:t>课程总结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5DFB6AE" id="椭圆 20" o:spid="_x0000_s1031" style="position:absolute;left:0;text-align:left;margin-left:74.15pt;margin-top:112.7pt;width:132pt;height:5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">
                <v:textbox>
                  <w:txbxContent>
                    <w:p w14:paraId="3E801DF7" w14:textId="77777777" w:rsidR="00463F03" w:rsidRDefault="003A4FE8">
                      <w:pPr>
                        <w:ind w:firstLineChars="100" w:firstLine="240"/>
                      </w:pPr>
                      <w:r>
                        <w:rPr>
                          <w:rFonts w:hint="eastAsia"/>
                        </w:rPr>
                        <w:t>课程总结</w:t>
                      </w:r>
                    </w:p>
                  </w:txbxContent>
                </v:textbox>
              </v:oval>
            </w:pict>
          </mc:Fallback>
        </mc:AlternateContent>
      </w:r>
      <w:r>
        <w:rPr>
          <w:rFonts w:hint="eastAsia"/>
          <w:noProof/>
        </w:rPr>
        <mc:AlternateContent>
          <mc:Choice Requires="wps">
            <w:drawing>
              <wp:anchor distT="0" distB="0" distL="114300" distR="114300" simplePos="0" relativeHeight="251664896" behindDoc="0" locked="0" layoutInCell="1" allowOverlap="1" wp14:anchorId="02701D13" wp14:editId="50EB1575">
                <wp:simplePos x="0" y="0"/>
                <wp:positionH relativeFrom="column">
                  <wp:posOffset>1779905</wp:posOffset>
                </wp:positionH>
                <wp:positionV relativeFrom="paragraph">
                  <wp:posOffset>897890</wp:posOffset>
                </wp:positionV>
                <wp:extent cx="0" cy="273050"/>
                <wp:effectExtent l="53975" t="12065" r="60325" b="19685"/>
                <wp:wrapNone/>
                <wp:docPr id="2" name="自选图形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73CC47" id="自选图形 19" o:spid="_x0000_s1026" type="#_x0000_t32" style="position:absolute;left:0;text-align:left;margin-left:140.15pt;margin-top:70.7pt;width:0;height:2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">
                <v:stroke endarrow="block"/>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22181442" wp14:editId="1045CC7E">
                <wp:simplePos x="0" y="0"/>
                <wp:positionH relativeFrom="column">
                  <wp:posOffset>897255</wp:posOffset>
                </wp:positionH>
                <wp:positionV relativeFrom="paragraph">
                  <wp:posOffset>180340</wp:posOffset>
                </wp:positionV>
                <wp:extent cx="1778000" cy="717550"/>
                <wp:effectExtent l="9525" t="8890" r="12700" b="6985"/>
                <wp:wrapNone/>
                <wp:docPr id="1" name="椭圆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0" cy="717550"/>
                        </a:xfrm>
                        <a:prstGeom prst="ellipse">
                          <a:avLst/>
                        </a:prstGeom>
                        <a:solidFill>
                          <a:srgbClr val="FFFFFF"/>
                        </a:solidFill>
                        <a:ln w="9525" cmpd="sng">
                          <a:solidFill>
                            <a:srgbClr val="000000"/>
                          </a:solidFill>
                          <a:round/>
                          <a:headEnd/>
                          <a:tailEnd/>
                        </a:ln>
                      </wps:spPr>
                      <wps:txbx>
                        <w:txbxContent>
                          <w:p w14:paraId="2D7B274F" w14:textId="77777777" w:rsidR="00463F03" w:rsidRDefault="003A4FE8">
                            <w:r>
                              <w:rPr>
                                <w:rFonts w:hint="eastAsia"/>
                              </w:rPr>
                              <w:t>进行一系列评审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2181442" id="椭圆 18" o:spid="_x0000_s1032" style="position:absolute;left:0;text-align:left;margin-left:70.65pt;margin-top:14.2pt;width:140pt;height:5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">
                <v:textbox>
                  <w:txbxContent>
                    <w:p w14:paraId="2D7B274F" w14:textId="77777777" w:rsidR="00463F03" w:rsidRDefault="003A4FE8">
                      <w:r>
                        <w:rPr>
                          <w:rFonts w:hint="eastAsia"/>
                        </w:rPr>
                        <w:t>进行一系列评审</w:t>
                      </w:r>
                    </w:p>
                  </w:txbxContent>
                </v:textbox>
              </v:oval>
            </w:pict>
          </mc:Fallback>
        </mc:AlternateContent>
      </w:r>
      <w:r w:rsidR="003A4FE8">
        <w:rPr>
          <w:rFonts w:hint="eastAsia"/>
        </w:rPr>
        <w:t xml:space="preserve"> </w:t>
      </w:r>
      <w:r w:rsidR="003A4FE8">
        <w:t xml:space="preserve">                  </w:t>
      </w:r>
      <w:r w:rsidR="003A4FE8">
        <w:rPr>
          <w:rFonts w:hint="eastAsia"/>
        </w:rPr>
        <w:t>5.1</w:t>
      </w:r>
      <w:r w:rsidR="003A4FE8">
        <w:t xml:space="preserve"> </w:t>
      </w:r>
      <w:r w:rsidR="003A4FE8">
        <w:rPr>
          <w:rFonts w:hint="eastAsia"/>
        </w:rPr>
        <w:t>~</w:t>
      </w:r>
      <w:r w:rsidR="003A4FE8">
        <w:t xml:space="preserve"> </w:t>
      </w:r>
      <w:r w:rsidR="003A4FE8">
        <w:rPr>
          <w:rFonts w:hint="eastAsia"/>
        </w:rPr>
        <w:t>6.11</w:t>
      </w:r>
    </w:p>
    <w:p w14:paraId="4CA1A29F" w14:textId="77777777" w:rsidR="00463F03" w:rsidRDefault="00463F03">
      <w:pPr>
        <w:tabs>
          <w:tab w:val="left" w:pos="5070"/>
        </w:tabs>
        <w:spacing w:line="240" w:lineRule="auto"/>
      </w:pPr>
    </w:p>
    <w:p w14:paraId="6FE888A6" w14:textId="77777777" w:rsidR="00463F03" w:rsidRDefault="00463F03">
      <w:pPr>
        <w:tabs>
          <w:tab w:val="left" w:pos="5070"/>
        </w:tabs>
        <w:spacing w:line="240" w:lineRule="auto"/>
      </w:pPr>
    </w:p>
    <w:p w14:paraId="46CF2ECE" w14:textId="77777777" w:rsidR="00463F03" w:rsidRDefault="00463F03">
      <w:pPr>
        <w:tabs>
          <w:tab w:val="left" w:pos="5070"/>
        </w:tabs>
        <w:spacing w:line="240" w:lineRule="auto"/>
      </w:pPr>
    </w:p>
    <w:p w14:paraId="15438143" w14:textId="77777777" w:rsidR="00463F03" w:rsidRDefault="00463F03">
      <w:pPr>
        <w:tabs>
          <w:tab w:val="left" w:pos="5070"/>
        </w:tabs>
        <w:spacing w:line="240" w:lineRule="auto"/>
      </w:pPr>
    </w:p>
    <w:p w14:paraId="59C29472" w14:textId="77777777" w:rsidR="00463F03" w:rsidRDefault="00463F03">
      <w:pPr>
        <w:tabs>
          <w:tab w:val="left" w:pos="5070"/>
        </w:tabs>
        <w:spacing w:line="240" w:lineRule="auto"/>
      </w:pPr>
    </w:p>
    <w:p w14:paraId="18C5C098" w14:textId="77777777" w:rsidR="003A4FE8" w:rsidRDefault="003A4FE8">
      <w:pPr>
        <w:tabs>
          <w:tab w:val="left" w:pos="5070"/>
        </w:tabs>
        <w:spacing w:line="240" w:lineRule="auto"/>
      </w:pPr>
      <w:r>
        <w:rPr>
          <w:rFonts w:hint="eastAsia"/>
        </w:rPr>
        <w:t xml:space="preserve"> </w:t>
      </w:r>
      <w:r>
        <w:t xml:space="preserve">                 </w:t>
      </w:r>
      <w:r>
        <w:rPr>
          <w:rFonts w:hint="eastAsia"/>
        </w:rPr>
        <w:t>6.12</w:t>
      </w:r>
      <w:r>
        <w:t xml:space="preserve"> </w:t>
      </w:r>
      <w:r>
        <w:rPr>
          <w:rFonts w:hint="eastAsia"/>
        </w:rPr>
        <w:t>~</w:t>
      </w:r>
      <w:r>
        <w:t xml:space="preserve"> </w:t>
      </w:r>
      <w:r>
        <w:rPr>
          <w:rFonts w:hint="eastAsia"/>
        </w:rPr>
        <w:t>6.</w:t>
      </w:r>
      <w:r>
        <w:t>18</w:t>
      </w:r>
    </w:p>
    <w:sectPr w:rsidR="003A4FE8">
      <w:headerReference w:type="default" r:id="rId10"/>
      <w:footerReference w:type="default" r:id="rId11"/>
      <w:pgSz w:w="11906" w:h="16838"/>
      <w:pgMar w:top="1440" w:right="1797" w:bottom="1440" w:left="1797" w:header="851" w:footer="992" w:gutter="0"/>
      <w:pgNumType w:start="1"/>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WE" w:date="2019-03-18T10:20:00Z" w:initials="微软用户">
    <w:p w14:paraId="4D949657" w14:textId="5E3ABE02" w:rsidR="005D2281" w:rsidRDefault="005D2281">
      <w:pPr>
        <w:pStyle w:val="ae"/>
        <w:rPr>
          <w:rFonts w:hint="eastAsia"/>
        </w:rPr>
      </w:pPr>
      <w:r>
        <w:rPr>
          <w:rStyle w:val="ad"/>
        </w:rPr>
        <w:annotationRef/>
      </w:r>
      <w:r>
        <w:rPr>
          <w:rFonts w:hint="eastAsia"/>
        </w:rPr>
        <w:t>此</w:t>
      </w:r>
      <w:r>
        <w:t>版本应该</w:t>
      </w:r>
      <w:r>
        <w:rPr>
          <w:rFonts w:hint="eastAsia"/>
        </w:rPr>
        <w:t>1.4</w:t>
      </w:r>
      <w:r>
        <w:rPr>
          <w:rFonts w:hint="eastAsia"/>
        </w:rPr>
        <w:t>了</w:t>
      </w:r>
      <w:r>
        <w:t>吧？</w:t>
      </w:r>
    </w:p>
  </w:comment>
  <w:comment w:id="27" w:author="SWE" w:date="2019-03-18T10:24:00Z" w:initials="微软用户">
    <w:p w14:paraId="78701F56" w14:textId="726A0008" w:rsidR="005D2281" w:rsidRDefault="005D2281">
      <w:pPr>
        <w:pStyle w:val="ae"/>
      </w:pPr>
      <w:r>
        <w:rPr>
          <w:rStyle w:val="ad"/>
        </w:rPr>
        <w:annotationRef/>
      </w:r>
      <w:r>
        <w:rPr>
          <w:rFonts w:hint="eastAsia"/>
          <w:kern w:val="0"/>
        </w:rPr>
        <w:t>注意：所有图表都要编号和命名。</w:t>
      </w:r>
      <w:bookmarkStart w:id="28" w:name="_GoBack"/>
      <w:bookmarkEnd w:id="28"/>
    </w:p>
  </w:comment>
  <w:comment w:id="38" w:author="BUAA" w:date="2019-03-14T18:29:00Z" w:initials="B">
    <w:p w14:paraId="7AFD4AEA" w14:textId="1E1E7EA5" w:rsidR="001C1EC0" w:rsidRDefault="001C1EC0">
      <w:pPr>
        <w:pStyle w:val="ae"/>
      </w:pPr>
      <w:r>
        <w:rPr>
          <w:rStyle w:val="ad"/>
        </w:rPr>
        <w:annotationRef/>
      </w:r>
      <w:r>
        <w:rPr>
          <w:rFonts w:hint="eastAsia"/>
        </w:rPr>
        <w:t>有些泛，针对要开发系统的工作内容</w:t>
      </w:r>
    </w:p>
  </w:comment>
  <w:comment w:id="43" w:author="BUAA" w:date="2019-03-14T18:27:00Z" w:initials="B">
    <w:p w14:paraId="4AF92E29" w14:textId="67E5D2E9" w:rsidR="001C1EC0" w:rsidRDefault="001C1EC0">
      <w:pPr>
        <w:pStyle w:val="ae"/>
      </w:pPr>
      <w:r>
        <w:rPr>
          <w:rStyle w:val="ad"/>
        </w:rPr>
        <w:annotationRef/>
      </w:r>
      <w:r>
        <w:rPr>
          <w:rFonts w:hint="eastAsia"/>
        </w:rPr>
        <w:t>工作时间、工作经验和技术水平</w:t>
      </w:r>
    </w:p>
  </w:comment>
  <w:comment w:id="54" w:author="BUAA" w:date="2019-03-14T18:12:00Z" w:initials="B">
    <w:p w14:paraId="5A4B666B" w14:textId="07A89B9E" w:rsidR="00825962" w:rsidRDefault="00825962">
      <w:pPr>
        <w:pStyle w:val="ae"/>
      </w:pPr>
      <w:r>
        <w:rPr>
          <w:rStyle w:val="ad"/>
        </w:rPr>
        <w:annotationRef/>
      </w:r>
      <w:r>
        <w:rPr>
          <w:rFonts w:hint="eastAsia"/>
        </w:rPr>
        <w:t>不是列模块</w:t>
      </w:r>
    </w:p>
  </w:comment>
  <w:comment w:id="82" w:author="SWE" w:date="2019-03-18T10:23:00Z" w:initials="微软用户">
    <w:p w14:paraId="4696B710" w14:textId="2CD8137B" w:rsidR="005D2281" w:rsidRDefault="005D2281">
      <w:pPr>
        <w:pStyle w:val="ae"/>
        <w:rPr>
          <w:rFonts w:hint="eastAsia"/>
        </w:rPr>
      </w:pPr>
      <w:r>
        <w:rPr>
          <w:rStyle w:val="ad"/>
        </w:rPr>
        <w:annotationRef/>
      </w:r>
      <w:r>
        <w:rPr>
          <w:rFonts w:hint="eastAsia"/>
        </w:rPr>
        <w:t>以下</w:t>
      </w:r>
      <w:r>
        <w:t>内容要体现迭代</w:t>
      </w:r>
      <w:r>
        <w:t>-</w:t>
      </w:r>
      <w:r>
        <w:t>增量</w:t>
      </w:r>
    </w:p>
  </w:comment>
  <w:comment w:id="83" w:author="BUAA" w:date="2019-03-14T17:53:00Z" w:initials="B">
    <w:p w14:paraId="3C26952E" w14:textId="3ACE1832" w:rsidR="00017DA0" w:rsidRDefault="00017DA0">
      <w:pPr>
        <w:pStyle w:val="ae"/>
      </w:pPr>
      <w:r>
        <w:rPr>
          <w:rFonts w:hint="eastAsia"/>
        </w:rPr>
        <w:t>有些</w:t>
      </w:r>
      <w:r>
        <w:rPr>
          <w:rStyle w:val="ad"/>
        </w:rPr>
        <w:annotationRef/>
      </w:r>
      <w:r>
        <w:rPr>
          <w:rFonts w:hint="eastAsia"/>
        </w:rPr>
        <w:t>字被遮挡</w:t>
      </w:r>
      <w:r w:rsidR="001C1EC0">
        <w:rPr>
          <w:rFonts w:hint="eastAsia"/>
        </w:rPr>
        <w:t>，里程碑不具体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949657" w15:done="0"/>
  <w15:commentEx w15:paraId="78701F56" w15:done="0"/>
  <w15:commentEx w15:paraId="7AFD4AEA" w15:done="0"/>
  <w15:commentEx w15:paraId="4AF92E29" w15:done="0"/>
  <w15:commentEx w15:paraId="5A4B666B" w15:done="0"/>
  <w15:commentEx w15:paraId="4696B710" w15:done="0"/>
  <w15:commentEx w15:paraId="3C2695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FD4AEA" w16cid:durableId="20351C16"/>
  <w16cid:commentId w16cid:paraId="4AF92E29" w16cid:durableId="20351BA4"/>
  <w16cid:commentId w16cid:paraId="5A4B666B" w16cid:durableId="20351829"/>
  <w16cid:commentId w16cid:paraId="3C26952E" w16cid:durableId="2035138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EB990" w14:textId="77777777" w:rsidR="009F1C9D" w:rsidRDefault="009F1C9D">
      <w:pPr>
        <w:spacing w:line="240" w:lineRule="auto"/>
      </w:pPr>
      <w:r>
        <w:separator/>
      </w:r>
    </w:p>
  </w:endnote>
  <w:endnote w:type="continuationSeparator" w:id="0">
    <w:p w14:paraId="36A9C6CE" w14:textId="77777777" w:rsidR="009F1C9D" w:rsidRDefault="009F1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7CB9A" w14:textId="77777777" w:rsidR="00463F03" w:rsidRDefault="003A4FE8">
    <w:pPr>
      <w:pStyle w:val="a5"/>
      <w:framePr w:wrap="around" w:vAnchor="text" w:hAnchor="margin" w:xAlign="center" w:y="1"/>
      <w:rPr>
        <w:rStyle w:val="a3"/>
      </w:rPr>
    </w:pPr>
    <w:r>
      <w:fldChar w:fldCharType="begin"/>
    </w:r>
    <w:r>
      <w:rPr>
        <w:rStyle w:val="a3"/>
      </w:rPr>
      <w:instrText xml:space="preserve">PAGE  </w:instrText>
    </w:r>
    <w:r>
      <w:fldChar w:fldCharType="separate"/>
    </w:r>
    <w:r w:rsidR="005D2281">
      <w:rPr>
        <w:rStyle w:val="a3"/>
        <w:noProof/>
      </w:rPr>
      <w:t>I</w:t>
    </w:r>
    <w:r>
      <w:fldChar w:fldCharType="end"/>
    </w:r>
  </w:p>
  <w:p w14:paraId="395A7E68" w14:textId="77777777" w:rsidR="00463F03" w:rsidRDefault="00463F0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77C64" w14:textId="77777777" w:rsidR="00463F03" w:rsidRDefault="003A4FE8">
    <w:pPr>
      <w:pStyle w:val="a5"/>
      <w:framePr w:wrap="around" w:vAnchor="text" w:hAnchor="margin" w:xAlign="center" w:y="1"/>
      <w:rPr>
        <w:rStyle w:val="a3"/>
      </w:rPr>
    </w:pPr>
    <w:r>
      <w:fldChar w:fldCharType="begin"/>
    </w:r>
    <w:r>
      <w:rPr>
        <w:rStyle w:val="a3"/>
      </w:rPr>
      <w:instrText xml:space="preserve">PAGE  </w:instrText>
    </w:r>
    <w:r>
      <w:fldChar w:fldCharType="separate"/>
    </w:r>
    <w:r w:rsidR="005D2281">
      <w:rPr>
        <w:rStyle w:val="a3"/>
        <w:noProof/>
      </w:rPr>
      <w:t>2</w:t>
    </w:r>
    <w:r>
      <w:fldChar w:fldCharType="end"/>
    </w:r>
  </w:p>
  <w:p w14:paraId="778BD700" w14:textId="77777777" w:rsidR="00463F03" w:rsidRDefault="00463F0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112D8" w14:textId="77777777" w:rsidR="009F1C9D" w:rsidRDefault="009F1C9D">
      <w:pPr>
        <w:spacing w:line="240" w:lineRule="auto"/>
      </w:pPr>
      <w:r>
        <w:separator/>
      </w:r>
    </w:p>
  </w:footnote>
  <w:footnote w:type="continuationSeparator" w:id="0">
    <w:p w14:paraId="342612E9" w14:textId="77777777" w:rsidR="009F1C9D" w:rsidRDefault="009F1C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B9160" w14:textId="77777777" w:rsidR="00463F03" w:rsidRDefault="003A4FE8">
    <w:pPr>
      <w:pStyle w:val="a7"/>
    </w:pPr>
    <w:r>
      <w:rPr>
        <w:rFonts w:hint="eastAsia"/>
      </w:rPr>
      <w:t>文档标识：系统名称</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E">
    <w15:presenceInfo w15:providerId="None" w15:userId="SWE"/>
  </w15:person>
  <w15:person w15:author="BUAA">
    <w15:presenceInfo w15:providerId="None" w15:userId="BU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15644"/>
    <w:rsid w:val="00017DA0"/>
    <w:rsid w:val="000317DE"/>
    <w:rsid w:val="0004530C"/>
    <w:rsid w:val="00064A91"/>
    <w:rsid w:val="00071A73"/>
    <w:rsid w:val="00076C51"/>
    <w:rsid w:val="00083662"/>
    <w:rsid w:val="000929BB"/>
    <w:rsid w:val="000A1098"/>
    <w:rsid w:val="000A71CD"/>
    <w:rsid w:val="000B3C9B"/>
    <w:rsid w:val="000B3F9F"/>
    <w:rsid w:val="000B4346"/>
    <w:rsid w:val="000B6EB5"/>
    <w:rsid w:val="000C1C7A"/>
    <w:rsid w:val="000D2F70"/>
    <w:rsid w:val="000D2FAF"/>
    <w:rsid w:val="000D668C"/>
    <w:rsid w:val="000D6F94"/>
    <w:rsid w:val="000E7716"/>
    <w:rsid w:val="000F3625"/>
    <w:rsid w:val="00103942"/>
    <w:rsid w:val="00122DA4"/>
    <w:rsid w:val="00131A58"/>
    <w:rsid w:val="0013799B"/>
    <w:rsid w:val="00150FDE"/>
    <w:rsid w:val="00151EC6"/>
    <w:rsid w:val="00166ED8"/>
    <w:rsid w:val="00173FB7"/>
    <w:rsid w:val="00175779"/>
    <w:rsid w:val="00177024"/>
    <w:rsid w:val="00184360"/>
    <w:rsid w:val="00187493"/>
    <w:rsid w:val="001904A4"/>
    <w:rsid w:val="001A2C3F"/>
    <w:rsid w:val="001B002F"/>
    <w:rsid w:val="001B5AB7"/>
    <w:rsid w:val="001C1EC0"/>
    <w:rsid w:val="001D385D"/>
    <w:rsid w:val="001D3948"/>
    <w:rsid w:val="001D5CB2"/>
    <w:rsid w:val="001E1C21"/>
    <w:rsid w:val="001E5352"/>
    <w:rsid w:val="001F4DD8"/>
    <w:rsid w:val="002039FC"/>
    <w:rsid w:val="002311C2"/>
    <w:rsid w:val="00244CED"/>
    <w:rsid w:val="00252C52"/>
    <w:rsid w:val="0026344A"/>
    <w:rsid w:val="00266A40"/>
    <w:rsid w:val="00271889"/>
    <w:rsid w:val="002767F0"/>
    <w:rsid w:val="00276E5F"/>
    <w:rsid w:val="0029077C"/>
    <w:rsid w:val="002B6474"/>
    <w:rsid w:val="002D7A0B"/>
    <w:rsid w:val="002E09AE"/>
    <w:rsid w:val="002E22C7"/>
    <w:rsid w:val="00316A52"/>
    <w:rsid w:val="00323719"/>
    <w:rsid w:val="003267F7"/>
    <w:rsid w:val="00351799"/>
    <w:rsid w:val="0035226F"/>
    <w:rsid w:val="0036064B"/>
    <w:rsid w:val="00370074"/>
    <w:rsid w:val="003745C3"/>
    <w:rsid w:val="00376A94"/>
    <w:rsid w:val="0038143A"/>
    <w:rsid w:val="0038208B"/>
    <w:rsid w:val="003A4FE8"/>
    <w:rsid w:val="003C657C"/>
    <w:rsid w:val="003D70D0"/>
    <w:rsid w:val="003E13CE"/>
    <w:rsid w:val="003F1322"/>
    <w:rsid w:val="00404526"/>
    <w:rsid w:val="00413DF1"/>
    <w:rsid w:val="00426474"/>
    <w:rsid w:val="00442786"/>
    <w:rsid w:val="004633BA"/>
    <w:rsid w:val="00463F03"/>
    <w:rsid w:val="00483270"/>
    <w:rsid w:val="004963BE"/>
    <w:rsid w:val="004A2AF8"/>
    <w:rsid w:val="004A658C"/>
    <w:rsid w:val="004C0D40"/>
    <w:rsid w:val="004D4FE0"/>
    <w:rsid w:val="004F34C6"/>
    <w:rsid w:val="004F4A98"/>
    <w:rsid w:val="0050013D"/>
    <w:rsid w:val="00505AC6"/>
    <w:rsid w:val="00507585"/>
    <w:rsid w:val="00520E5B"/>
    <w:rsid w:val="0053032B"/>
    <w:rsid w:val="00542B26"/>
    <w:rsid w:val="00544567"/>
    <w:rsid w:val="00545185"/>
    <w:rsid w:val="00547535"/>
    <w:rsid w:val="00560960"/>
    <w:rsid w:val="00565C4D"/>
    <w:rsid w:val="00574764"/>
    <w:rsid w:val="00575F86"/>
    <w:rsid w:val="00586BB9"/>
    <w:rsid w:val="005910A9"/>
    <w:rsid w:val="00593986"/>
    <w:rsid w:val="005A6D69"/>
    <w:rsid w:val="005B1901"/>
    <w:rsid w:val="005B3276"/>
    <w:rsid w:val="005B63C7"/>
    <w:rsid w:val="005C2285"/>
    <w:rsid w:val="005C5237"/>
    <w:rsid w:val="005D2281"/>
    <w:rsid w:val="005E0155"/>
    <w:rsid w:val="005E39CC"/>
    <w:rsid w:val="005F11BD"/>
    <w:rsid w:val="005F62C8"/>
    <w:rsid w:val="00600D22"/>
    <w:rsid w:val="00620B09"/>
    <w:rsid w:val="00630C0A"/>
    <w:rsid w:val="006345E8"/>
    <w:rsid w:val="0063596B"/>
    <w:rsid w:val="006460DB"/>
    <w:rsid w:val="0064621A"/>
    <w:rsid w:val="00660BCF"/>
    <w:rsid w:val="00664898"/>
    <w:rsid w:val="00664BF1"/>
    <w:rsid w:val="006808D2"/>
    <w:rsid w:val="00687194"/>
    <w:rsid w:val="00692024"/>
    <w:rsid w:val="006A3D96"/>
    <w:rsid w:val="006B4B00"/>
    <w:rsid w:val="006B5D2E"/>
    <w:rsid w:val="006C2F28"/>
    <w:rsid w:val="006C55B2"/>
    <w:rsid w:val="006E4CED"/>
    <w:rsid w:val="006F0A7C"/>
    <w:rsid w:val="006F2B17"/>
    <w:rsid w:val="0071197A"/>
    <w:rsid w:val="00714512"/>
    <w:rsid w:val="00734FF8"/>
    <w:rsid w:val="007370B4"/>
    <w:rsid w:val="00740B66"/>
    <w:rsid w:val="007551AD"/>
    <w:rsid w:val="007636CB"/>
    <w:rsid w:val="00766EB0"/>
    <w:rsid w:val="00771A04"/>
    <w:rsid w:val="007871BF"/>
    <w:rsid w:val="00787B01"/>
    <w:rsid w:val="007A239D"/>
    <w:rsid w:val="007A44B8"/>
    <w:rsid w:val="007D19B2"/>
    <w:rsid w:val="007D49CB"/>
    <w:rsid w:val="007F6E74"/>
    <w:rsid w:val="00801916"/>
    <w:rsid w:val="00807358"/>
    <w:rsid w:val="00813DC1"/>
    <w:rsid w:val="008163F2"/>
    <w:rsid w:val="00822DC3"/>
    <w:rsid w:val="00824C66"/>
    <w:rsid w:val="00825962"/>
    <w:rsid w:val="00835383"/>
    <w:rsid w:val="008412DF"/>
    <w:rsid w:val="0086252B"/>
    <w:rsid w:val="008703EA"/>
    <w:rsid w:val="00870FA2"/>
    <w:rsid w:val="00883C53"/>
    <w:rsid w:val="00885713"/>
    <w:rsid w:val="008956A3"/>
    <w:rsid w:val="00896768"/>
    <w:rsid w:val="00896D5C"/>
    <w:rsid w:val="008B640A"/>
    <w:rsid w:val="008D0267"/>
    <w:rsid w:val="008D15E9"/>
    <w:rsid w:val="008F1888"/>
    <w:rsid w:val="008F6587"/>
    <w:rsid w:val="00907FF6"/>
    <w:rsid w:val="00911E3C"/>
    <w:rsid w:val="00922B88"/>
    <w:rsid w:val="00944A64"/>
    <w:rsid w:val="009531BB"/>
    <w:rsid w:val="00972D83"/>
    <w:rsid w:val="00984BC8"/>
    <w:rsid w:val="00987588"/>
    <w:rsid w:val="009A2AD3"/>
    <w:rsid w:val="009A6B6D"/>
    <w:rsid w:val="009B0413"/>
    <w:rsid w:val="009B3CE1"/>
    <w:rsid w:val="009D17EC"/>
    <w:rsid w:val="009D5608"/>
    <w:rsid w:val="009F1C9D"/>
    <w:rsid w:val="00A01EAA"/>
    <w:rsid w:val="00A13E40"/>
    <w:rsid w:val="00A14033"/>
    <w:rsid w:val="00A4513B"/>
    <w:rsid w:val="00A50ECD"/>
    <w:rsid w:val="00A727CE"/>
    <w:rsid w:val="00A75542"/>
    <w:rsid w:val="00A84AFC"/>
    <w:rsid w:val="00A87B00"/>
    <w:rsid w:val="00AB3D78"/>
    <w:rsid w:val="00AB5DA1"/>
    <w:rsid w:val="00AB70E2"/>
    <w:rsid w:val="00AD2EBF"/>
    <w:rsid w:val="00AD5FE6"/>
    <w:rsid w:val="00AE7A08"/>
    <w:rsid w:val="00B526E5"/>
    <w:rsid w:val="00B530B4"/>
    <w:rsid w:val="00B56BF1"/>
    <w:rsid w:val="00B611DC"/>
    <w:rsid w:val="00B75113"/>
    <w:rsid w:val="00B759E8"/>
    <w:rsid w:val="00B84787"/>
    <w:rsid w:val="00B93A25"/>
    <w:rsid w:val="00B97EC5"/>
    <w:rsid w:val="00BB1A44"/>
    <w:rsid w:val="00BC2EE0"/>
    <w:rsid w:val="00BC3236"/>
    <w:rsid w:val="00BC563D"/>
    <w:rsid w:val="00BD0CD6"/>
    <w:rsid w:val="00BD2E3A"/>
    <w:rsid w:val="00BE0CC6"/>
    <w:rsid w:val="00BE662C"/>
    <w:rsid w:val="00BF6899"/>
    <w:rsid w:val="00BF7508"/>
    <w:rsid w:val="00C13FF2"/>
    <w:rsid w:val="00C232F8"/>
    <w:rsid w:val="00C245F2"/>
    <w:rsid w:val="00C30508"/>
    <w:rsid w:val="00C339F2"/>
    <w:rsid w:val="00C35570"/>
    <w:rsid w:val="00C53F5D"/>
    <w:rsid w:val="00C8025D"/>
    <w:rsid w:val="00C9294B"/>
    <w:rsid w:val="00CB1481"/>
    <w:rsid w:val="00CB6667"/>
    <w:rsid w:val="00CB7374"/>
    <w:rsid w:val="00CB7500"/>
    <w:rsid w:val="00CC136F"/>
    <w:rsid w:val="00CF31C7"/>
    <w:rsid w:val="00CF3864"/>
    <w:rsid w:val="00CF4B64"/>
    <w:rsid w:val="00CF4FB7"/>
    <w:rsid w:val="00D141BB"/>
    <w:rsid w:val="00D2429E"/>
    <w:rsid w:val="00D312E4"/>
    <w:rsid w:val="00D45D5F"/>
    <w:rsid w:val="00D5478E"/>
    <w:rsid w:val="00D54958"/>
    <w:rsid w:val="00D73BC1"/>
    <w:rsid w:val="00D91842"/>
    <w:rsid w:val="00D96920"/>
    <w:rsid w:val="00D9735D"/>
    <w:rsid w:val="00DA4A30"/>
    <w:rsid w:val="00DB2BA8"/>
    <w:rsid w:val="00DB67D2"/>
    <w:rsid w:val="00DC447D"/>
    <w:rsid w:val="00DC7780"/>
    <w:rsid w:val="00DD1958"/>
    <w:rsid w:val="00DD7BB4"/>
    <w:rsid w:val="00E11BC3"/>
    <w:rsid w:val="00E1501D"/>
    <w:rsid w:val="00E16160"/>
    <w:rsid w:val="00E17644"/>
    <w:rsid w:val="00E3290D"/>
    <w:rsid w:val="00E4191B"/>
    <w:rsid w:val="00E55361"/>
    <w:rsid w:val="00E61111"/>
    <w:rsid w:val="00E643D8"/>
    <w:rsid w:val="00E65A59"/>
    <w:rsid w:val="00E673FD"/>
    <w:rsid w:val="00E8629B"/>
    <w:rsid w:val="00E878D0"/>
    <w:rsid w:val="00E87BBF"/>
    <w:rsid w:val="00ED4B76"/>
    <w:rsid w:val="00EE67BB"/>
    <w:rsid w:val="00EF067C"/>
    <w:rsid w:val="00F11677"/>
    <w:rsid w:val="00F24F16"/>
    <w:rsid w:val="00F54052"/>
    <w:rsid w:val="00F64B74"/>
    <w:rsid w:val="00F674D2"/>
    <w:rsid w:val="00F77D8C"/>
    <w:rsid w:val="00F83322"/>
    <w:rsid w:val="00FA0930"/>
    <w:rsid w:val="00FA29FF"/>
    <w:rsid w:val="00FA2B25"/>
    <w:rsid w:val="00FC0D77"/>
    <w:rsid w:val="00FC1B61"/>
    <w:rsid w:val="00FC24ED"/>
    <w:rsid w:val="00FC2578"/>
    <w:rsid w:val="00FD2911"/>
    <w:rsid w:val="00FE0A3A"/>
    <w:rsid w:val="00FE1960"/>
    <w:rsid w:val="00FE40FF"/>
    <w:rsid w:val="07101231"/>
    <w:rsid w:val="151E52F4"/>
    <w:rsid w:val="253C5DA4"/>
    <w:rsid w:val="2F973706"/>
    <w:rsid w:val="3031210F"/>
    <w:rsid w:val="320550F1"/>
    <w:rsid w:val="33D74B7E"/>
    <w:rsid w:val="38652A99"/>
    <w:rsid w:val="3F145D3D"/>
    <w:rsid w:val="4ADD0BAB"/>
    <w:rsid w:val="70D03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2CCDF1"/>
  <w15:chartTrackingRefBased/>
  <w15:docId w15:val="{F39A22DE-4080-4209-9B81-349387F4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
    <w:next w:val="a"/>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rPr>
      <w:color w:val="0000FF"/>
      <w:u w:val="single"/>
    </w:rPr>
  </w:style>
  <w:style w:type="paragraph" w:styleId="a5">
    <w:name w:val="footer"/>
    <w:basedOn w:val="a"/>
    <w:pPr>
      <w:tabs>
        <w:tab w:val="center" w:pos="4153"/>
        <w:tab w:val="right" w:pos="8306"/>
      </w:tabs>
      <w:snapToGrid w:val="0"/>
      <w:jc w:val="left"/>
    </w:pPr>
    <w:rPr>
      <w:sz w:val="18"/>
      <w:szCs w:val="18"/>
    </w:rPr>
  </w:style>
  <w:style w:type="paragraph" w:styleId="a6">
    <w:name w:val="Body Text Indent"/>
    <w:basedOn w:val="a"/>
    <w:pPr>
      <w:spacing w:line="240" w:lineRule="auto"/>
      <w:ind w:firstLineChars="200" w:firstLine="420"/>
    </w:pPr>
    <w:rPr>
      <w:sz w:val="21"/>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ocument Map"/>
    <w:basedOn w:val="a"/>
    <w:semiHidden/>
    <w:pPr>
      <w:shd w:val="clear" w:color="auto" w:fill="000080"/>
    </w:pPr>
  </w:style>
  <w:style w:type="paragraph" w:styleId="10">
    <w:name w:val="toc 1"/>
    <w:basedOn w:val="a"/>
    <w:next w:val="a"/>
    <w:semiHidden/>
    <w:pPr>
      <w:tabs>
        <w:tab w:val="left" w:pos="360"/>
        <w:tab w:val="left" w:pos="720"/>
        <w:tab w:val="right" w:leader="dot" w:pos="8320"/>
      </w:tabs>
    </w:pPr>
  </w:style>
  <w:style w:type="paragraph" w:styleId="30">
    <w:name w:val="toc 3"/>
    <w:basedOn w:val="a"/>
    <w:next w:val="a"/>
    <w:semiHidden/>
    <w:pPr>
      <w:ind w:leftChars="400" w:left="840"/>
    </w:pPr>
  </w:style>
  <w:style w:type="paragraph" w:styleId="20">
    <w:name w:val="toc 2"/>
    <w:basedOn w:val="a"/>
    <w:next w:val="a"/>
    <w:semiHidden/>
    <w:pPr>
      <w:tabs>
        <w:tab w:val="left" w:pos="924"/>
        <w:tab w:val="right" w:leader="dot" w:pos="8320"/>
      </w:tabs>
      <w:ind w:leftChars="200" w:left="420"/>
    </w:pPr>
  </w:style>
  <w:style w:type="paragraph" w:styleId="a9">
    <w:name w:val="Normal Indent"/>
    <w:basedOn w:val="a"/>
    <w:pPr>
      <w:ind w:firstLineChars="200" w:firstLine="480"/>
    </w:pPr>
    <w:rPr>
      <w:szCs w:val="20"/>
    </w:rPr>
  </w:style>
  <w:style w:type="paragraph" w:customStyle="1" w:styleId="WPSOffice3">
    <w:name w:val="WPSOffice手动目录 3"/>
    <w:pPr>
      <w:ind w:leftChars="400" w:left="400"/>
    </w:pPr>
  </w:style>
  <w:style w:type="paragraph" w:customStyle="1" w:styleId="aa">
    <w:name w:val="表编号"/>
    <w:basedOn w:val="ab"/>
  </w:style>
  <w:style w:type="paragraph" w:customStyle="1" w:styleId="WPSOffice1">
    <w:name w:val="WPSOffice手动目录 1"/>
  </w:style>
  <w:style w:type="paragraph" w:customStyle="1" w:styleId="ab">
    <w:name w:val="图编号"/>
    <w:basedOn w:val="a"/>
    <w:pPr>
      <w:jc w:val="center"/>
    </w:pPr>
    <w:rPr>
      <w:sz w:val="21"/>
      <w:szCs w:val="21"/>
    </w:rPr>
  </w:style>
  <w:style w:type="paragraph" w:customStyle="1" w:styleId="Char">
    <w:name w:val="Char (文字) (文字)"/>
    <w:basedOn w:val="a8"/>
    <w:semiHidden/>
    <w:rPr>
      <w:rFonts w:ascii="Tahoma" w:hAnsi="Tahoma"/>
    </w:rPr>
  </w:style>
  <w:style w:type="paragraph" w:customStyle="1" w:styleId="WPSOffice2">
    <w:name w:val="WPSOffice手动目录 2"/>
    <w:pPr>
      <w:ind w:leftChars="200" w:left="200"/>
    </w:p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rsid w:val="00017DA0"/>
    <w:rPr>
      <w:sz w:val="21"/>
      <w:szCs w:val="21"/>
    </w:rPr>
  </w:style>
  <w:style w:type="paragraph" w:styleId="ae">
    <w:name w:val="annotation text"/>
    <w:basedOn w:val="a"/>
    <w:link w:val="Char0"/>
    <w:rsid w:val="00017DA0"/>
    <w:pPr>
      <w:jc w:val="left"/>
    </w:pPr>
  </w:style>
  <w:style w:type="character" w:customStyle="1" w:styleId="Char0">
    <w:name w:val="批注文字 Char"/>
    <w:basedOn w:val="a0"/>
    <w:link w:val="ae"/>
    <w:rsid w:val="00017DA0"/>
    <w:rPr>
      <w:kern w:val="2"/>
      <w:sz w:val="24"/>
      <w:szCs w:val="24"/>
    </w:rPr>
  </w:style>
  <w:style w:type="paragraph" w:styleId="af">
    <w:name w:val="annotation subject"/>
    <w:basedOn w:val="ae"/>
    <w:next w:val="ae"/>
    <w:link w:val="Char1"/>
    <w:rsid w:val="00017DA0"/>
    <w:rPr>
      <w:b/>
      <w:bCs/>
    </w:rPr>
  </w:style>
  <w:style w:type="character" w:customStyle="1" w:styleId="Char1">
    <w:name w:val="批注主题 Char"/>
    <w:basedOn w:val="Char0"/>
    <w:link w:val="af"/>
    <w:rsid w:val="00017DA0"/>
    <w:rPr>
      <w:b/>
      <w:bCs/>
      <w:kern w:val="2"/>
      <w:sz w:val="24"/>
      <w:szCs w:val="24"/>
    </w:rPr>
  </w:style>
  <w:style w:type="paragraph" w:styleId="af0">
    <w:name w:val="Balloon Text"/>
    <w:basedOn w:val="a"/>
    <w:link w:val="Char2"/>
    <w:rsid w:val="00017DA0"/>
    <w:pPr>
      <w:spacing w:line="240" w:lineRule="auto"/>
    </w:pPr>
    <w:rPr>
      <w:sz w:val="18"/>
      <w:szCs w:val="18"/>
    </w:rPr>
  </w:style>
  <w:style w:type="character" w:customStyle="1" w:styleId="Char2">
    <w:name w:val="批注框文本 Char"/>
    <w:basedOn w:val="a0"/>
    <w:link w:val="af0"/>
    <w:rsid w:val="00017DA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599</Words>
  <Characters>3416</Characters>
  <Application>Microsoft Office Word</Application>
  <DocSecurity>0</DocSecurity>
  <Lines>28</Lines>
  <Paragraphs>8</Paragraphs>
  <ScaleCrop>false</ScaleCrop>
  <Company>buaa</Company>
  <LinksUpToDate>false</LinksUpToDate>
  <CharactersWithSpaces>4007</CharactersWithSpaces>
  <SharedDoc>false</SharedDoc>
  <HLinks>
    <vt:vector size="126" baseType="variant">
      <vt:variant>
        <vt:i4>3670040</vt:i4>
      </vt:variant>
      <vt:variant>
        <vt:i4>60</vt:i4>
      </vt:variant>
      <vt:variant>
        <vt:i4>0</vt:i4>
      </vt:variant>
      <vt:variant>
        <vt:i4>5</vt:i4>
      </vt:variant>
      <vt:variant>
        <vt:lpwstr/>
      </vt:variant>
      <vt:variant>
        <vt:lpwstr>_Toc14637_WPSOffice_Level2</vt:lpwstr>
      </vt:variant>
      <vt:variant>
        <vt:i4>3997716</vt:i4>
      </vt:variant>
      <vt:variant>
        <vt:i4>57</vt:i4>
      </vt:variant>
      <vt:variant>
        <vt:i4>0</vt:i4>
      </vt:variant>
      <vt:variant>
        <vt:i4>5</vt:i4>
      </vt:variant>
      <vt:variant>
        <vt:lpwstr/>
      </vt:variant>
      <vt:variant>
        <vt:lpwstr>_Toc23719_WPSOffice_Level2</vt:lpwstr>
      </vt:variant>
      <vt:variant>
        <vt:i4>4063262</vt:i4>
      </vt:variant>
      <vt:variant>
        <vt:i4>54</vt:i4>
      </vt:variant>
      <vt:variant>
        <vt:i4>0</vt:i4>
      </vt:variant>
      <vt:variant>
        <vt:i4>5</vt:i4>
      </vt:variant>
      <vt:variant>
        <vt:lpwstr/>
      </vt:variant>
      <vt:variant>
        <vt:lpwstr>_Toc30124_WPSOffice_Level1</vt:lpwstr>
      </vt:variant>
      <vt:variant>
        <vt:i4>3866648</vt:i4>
      </vt:variant>
      <vt:variant>
        <vt:i4>51</vt:i4>
      </vt:variant>
      <vt:variant>
        <vt:i4>0</vt:i4>
      </vt:variant>
      <vt:variant>
        <vt:i4>5</vt:i4>
      </vt:variant>
      <vt:variant>
        <vt:lpwstr/>
      </vt:variant>
      <vt:variant>
        <vt:lpwstr>_Toc26113_WPSOffice_Level1</vt:lpwstr>
      </vt:variant>
      <vt:variant>
        <vt:i4>4128796</vt:i4>
      </vt:variant>
      <vt:variant>
        <vt:i4>48</vt:i4>
      </vt:variant>
      <vt:variant>
        <vt:i4>0</vt:i4>
      </vt:variant>
      <vt:variant>
        <vt:i4>5</vt:i4>
      </vt:variant>
      <vt:variant>
        <vt:lpwstr/>
      </vt:variant>
      <vt:variant>
        <vt:lpwstr>_Toc27046_WPSOffice_Level1</vt:lpwstr>
      </vt:variant>
      <vt:variant>
        <vt:i4>3145755</vt:i4>
      </vt:variant>
      <vt:variant>
        <vt:i4>45</vt:i4>
      </vt:variant>
      <vt:variant>
        <vt:i4>0</vt:i4>
      </vt:variant>
      <vt:variant>
        <vt:i4>5</vt:i4>
      </vt:variant>
      <vt:variant>
        <vt:lpwstr/>
      </vt:variant>
      <vt:variant>
        <vt:lpwstr>_Toc25392_WPSOffice_Level1</vt:lpwstr>
      </vt:variant>
      <vt:variant>
        <vt:i4>3735581</vt:i4>
      </vt:variant>
      <vt:variant>
        <vt:i4>42</vt:i4>
      </vt:variant>
      <vt:variant>
        <vt:i4>0</vt:i4>
      </vt:variant>
      <vt:variant>
        <vt:i4>5</vt:i4>
      </vt:variant>
      <vt:variant>
        <vt:lpwstr/>
      </vt:variant>
      <vt:variant>
        <vt:lpwstr>_Toc32345_WPSOffice_Level2</vt:lpwstr>
      </vt:variant>
      <vt:variant>
        <vt:i4>3801106</vt:i4>
      </vt:variant>
      <vt:variant>
        <vt:i4>39</vt:i4>
      </vt:variant>
      <vt:variant>
        <vt:i4>0</vt:i4>
      </vt:variant>
      <vt:variant>
        <vt:i4>5</vt:i4>
      </vt:variant>
      <vt:variant>
        <vt:lpwstr/>
      </vt:variant>
      <vt:variant>
        <vt:lpwstr>_Toc11952_WPSOffice_Level3</vt:lpwstr>
      </vt:variant>
      <vt:variant>
        <vt:i4>655392</vt:i4>
      </vt:variant>
      <vt:variant>
        <vt:i4>36</vt:i4>
      </vt:variant>
      <vt:variant>
        <vt:i4>0</vt:i4>
      </vt:variant>
      <vt:variant>
        <vt:i4>5</vt:i4>
      </vt:variant>
      <vt:variant>
        <vt:lpwstr/>
      </vt:variant>
      <vt:variant>
        <vt:lpwstr>_Toc2782_WPSOffice_Level3</vt:lpwstr>
      </vt:variant>
      <vt:variant>
        <vt:i4>4128789</vt:i4>
      </vt:variant>
      <vt:variant>
        <vt:i4>33</vt:i4>
      </vt:variant>
      <vt:variant>
        <vt:i4>0</vt:i4>
      </vt:variant>
      <vt:variant>
        <vt:i4>5</vt:i4>
      </vt:variant>
      <vt:variant>
        <vt:lpwstr/>
      </vt:variant>
      <vt:variant>
        <vt:lpwstr>_Toc15458_WPSOffice_Level2</vt:lpwstr>
      </vt:variant>
      <vt:variant>
        <vt:i4>65569</vt:i4>
      </vt:variant>
      <vt:variant>
        <vt:i4>30</vt:i4>
      </vt:variant>
      <vt:variant>
        <vt:i4>0</vt:i4>
      </vt:variant>
      <vt:variant>
        <vt:i4>5</vt:i4>
      </vt:variant>
      <vt:variant>
        <vt:lpwstr/>
      </vt:variant>
      <vt:variant>
        <vt:lpwstr>_Toc9628_WPSOffice_Level3</vt:lpwstr>
      </vt:variant>
      <vt:variant>
        <vt:i4>3997721</vt:i4>
      </vt:variant>
      <vt:variant>
        <vt:i4>27</vt:i4>
      </vt:variant>
      <vt:variant>
        <vt:i4>0</vt:i4>
      </vt:variant>
      <vt:variant>
        <vt:i4>5</vt:i4>
      </vt:variant>
      <vt:variant>
        <vt:lpwstr/>
      </vt:variant>
      <vt:variant>
        <vt:lpwstr>_Toc23102_WPSOffice_Level3</vt:lpwstr>
      </vt:variant>
      <vt:variant>
        <vt:i4>3670046</vt:i4>
      </vt:variant>
      <vt:variant>
        <vt:i4>24</vt:i4>
      </vt:variant>
      <vt:variant>
        <vt:i4>0</vt:i4>
      </vt:variant>
      <vt:variant>
        <vt:i4>5</vt:i4>
      </vt:variant>
      <vt:variant>
        <vt:lpwstr/>
      </vt:variant>
      <vt:variant>
        <vt:lpwstr>_Toc14136_WPSOffice_Level2</vt:lpwstr>
      </vt:variant>
      <vt:variant>
        <vt:i4>655396</vt:i4>
      </vt:variant>
      <vt:variant>
        <vt:i4>21</vt:i4>
      </vt:variant>
      <vt:variant>
        <vt:i4>0</vt:i4>
      </vt:variant>
      <vt:variant>
        <vt:i4>5</vt:i4>
      </vt:variant>
      <vt:variant>
        <vt:lpwstr/>
      </vt:variant>
      <vt:variant>
        <vt:lpwstr>_Toc7297_WPSOffice_Level2</vt:lpwstr>
      </vt:variant>
      <vt:variant>
        <vt:i4>3997725</vt:i4>
      </vt:variant>
      <vt:variant>
        <vt:i4>18</vt:i4>
      </vt:variant>
      <vt:variant>
        <vt:i4>0</vt:i4>
      </vt:variant>
      <vt:variant>
        <vt:i4>5</vt:i4>
      </vt:variant>
      <vt:variant>
        <vt:lpwstr/>
      </vt:variant>
      <vt:variant>
        <vt:lpwstr>_Toc22601_WPSOffice_Level2</vt:lpwstr>
      </vt:variant>
      <vt:variant>
        <vt:i4>4063253</vt:i4>
      </vt:variant>
      <vt:variant>
        <vt:i4>15</vt:i4>
      </vt:variant>
      <vt:variant>
        <vt:i4>0</vt:i4>
      </vt:variant>
      <vt:variant>
        <vt:i4>5</vt:i4>
      </vt:variant>
      <vt:variant>
        <vt:lpwstr/>
      </vt:variant>
      <vt:variant>
        <vt:lpwstr>_Toc13519_WPSOffice_Level1</vt:lpwstr>
      </vt:variant>
      <vt:variant>
        <vt:i4>852004</vt:i4>
      </vt:variant>
      <vt:variant>
        <vt:i4>12</vt:i4>
      </vt:variant>
      <vt:variant>
        <vt:i4>0</vt:i4>
      </vt:variant>
      <vt:variant>
        <vt:i4>5</vt:i4>
      </vt:variant>
      <vt:variant>
        <vt:lpwstr/>
      </vt:variant>
      <vt:variant>
        <vt:lpwstr>_Toc8567_WPSOffice_Level2</vt:lpwstr>
      </vt:variant>
      <vt:variant>
        <vt:i4>3211294</vt:i4>
      </vt:variant>
      <vt:variant>
        <vt:i4>9</vt:i4>
      </vt:variant>
      <vt:variant>
        <vt:i4>0</vt:i4>
      </vt:variant>
      <vt:variant>
        <vt:i4>5</vt:i4>
      </vt:variant>
      <vt:variant>
        <vt:lpwstr/>
      </vt:variant>
      <vt:variant>
        <vt:lpwstr>_Toc16186_WPSOffice_Level2</vt:lpwstr>
      </vt:variant>
      <vt:variant>
        <vt:i4>3670040</vt:i4>
      </vt:variant>
      <vt:variant>
        <vt:i4>6</vt:i4>
      </vt:variant>
      <vt:variant>
        <vt:i4>0</vt:i4>
      </vt:variant>
      <vt:variant>
        <vt:i4>5</vt:i4>
      </vt:variant>
      <vt:variant>
        <vt:lpwstr/>
      </vt:variant>
      <vt:variant>
        <vt:lpwstr>_Toc25725_WPSOffice_Level2</vt:lpwstr>
      </vt:variant>
      <vt:variant>
        <vt:i4>524331</vt:i4>
      </vt:variant>
      <vt:variant>
        <vt:i4>3</vt:i4>
      </vt:variant>
      <vt:variant>
        <vt:i4>0</vt:i4>
      </vt:variant>
      <vt:variant>
        <vt:i4>5</vt:i4>
      </vt:variant>
      <vt:variant>
        <vt:lpwstr/>
      </vt:variant>
      <vt:variant>
        <vt:lpwstr>_Toc9582_WPSOffice_Level2</vt:lpwstr>
      </vt:variant>
      <vt:variant>
        <vt:i4>3735575</vt:i4>
      </vt:variant>
      <vt:variant>
        <vt:i4>0</vt:i4>
      </vt:variant>
      <vt:variant>
        <vt:i4>0</vt:i4>
      </vt:variant>
      <vt:variant>
        <vt:i4>5</vt:i4>
      </vt:variant>
      <vt:variant>
        <vt:lpwstr/>
      </vt:variant>
      <vt:variant>
        <vt:lpwstr>_Toc11947_WPSOffice_Level1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SWE</cp:lastModifiedBy>
  <cp:revision>2</cp:revision>
  <cp:lastPrinted>2010-06-20T03:12:00Z</cp:lastPrinted>
  <dcterms:created xsi:type="dcterms:W3CDTF">2019-03-18T02:24:00Z</dcterms:created>
  <dcterms:modified xsi:type="dcterms:W3CDTF">2019-03-18T02:24:00Z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